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5" w:rsidRPr="009D4D38" w:rsidRDefault="00345205" w:rsidP="00345205">
      <w:pPr>
        <w:contextualSpacing/>
        <w:jc w:val="center"/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University of Illinois Faculty’s Salary Survey</w:t>
      </w:r>
    </w:p>
    <w:p w:rsidR="00CF6979" w:rsidRPr="009D4D38" w:rsidRDefault="00CF6979" w:rsidP="00345205">
      <w:pPr>
        <w:contextualSpacing/>
        <w:jc w:val="center"/>
        <w:rPr>
          <w:rFonts w:ascii="Garamond" w:hAnsi="Garamond"/>
          <w:sz w:val="24"/>
          <w:szCs w:val="24"/>
        </w:rPr>
      </w:pPr>
    </w:p>
    <w:p w:rsidR="00D51AE3" w:rsidRPr="009D4D38" w:rsidRDefault="000A357F" w:rsidP="00D51AE3">
      <w:pPr>
        <w:contextualSpacing/>
        <w:rPr>
          <w:rFonts w:ascii="Garamond" w:hAnsi="Garamond"/>
          <w:b/>
          <w:sz w:val="24"/>
          <w:szCs w:val="24"/>
        </w:rPr>
      </w:pPr>
      <w:r w:rsidRPr="009D4D38">
        <w:rPr>
          <w:rFonts w:ascii="Garamond" w:hAnsi="Garamond"/>
          <w:b/>
          <w:sz w:val="24"/>
          <w:szCs w:val="24"/>
        </w:rPr>
        <w:t xml:space="preserve">Page 1: </w:t>
      </w:r>
      <w:r w:rsidR="00D51AE3" w:rsidRPr="009D4D38">
        <w:rPr>
          <w:rFonts w:ascii="Garamond" w:hAnsi="Garamond"/>
          <w:b/>
          <w:sz w:val="24"/>
          <w:szCs w:val="24"/>
        </w:rPr>
        <w:t>Home Page</w:t>
      </w:r>
    </w:p>
    <w:p w:rsidR="002336E5" w:rsidRPr="009D4D38" w:rsidRDefault="003C7B15" w:rsidP="0086412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Project description</w:t>
      </w:r>
    </w:p>
    <w:p w:rsidR="00D51AE3" w:rsidRPr="009D4D38" w:rsidRDefault="009D4D3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searching for a position in the acad</w:t>
      </w:r>
      <w:r w:rsidR="00B5155D">
        <w:rPr>
          <w:rFonts w:ascii="Garamond" w:hAnsi="Garamond"/>
          <w:sz w:val="24"/>
          <w:szCs w:val="24"/>
        </w:rPr>
        <w:t xml:space="preserve">emia, salary could be a criterion for </w:t>
      </w:r>
      <w:r>
        <w:rPr>
          <w:rFonts w:ascii="Garamond" w:hAnsi="Garamond"/>
          <w:sz w:val="24"/>
          <w:szCs w:val="24"/>
        </w:rPr>
        <w:t>candidates</w:t>
      </w:r>
      <w:r w:rsidR="00B5155D">
        <w:rPr>
          <w:rFonts w:ascii="Garamond" w:hAnsi="Garamond"/>
          <w:sz w:val="24"/>
          <w:szCs w:val="24"/>
        </w:rPr>
        <w:t xml:space="preserve"> in choosing which colleges to apply </w:t>
      </w:r>
      <w:r w:rsidR="00342892">
        <w:rPr>
          <w:rFonts w:ascii="Garamond" w:hAnsi="Garamond"/>
          <w:sz w:val="24"/>
          <w:szCs w:val="24"/>
        </w:rPr>
        <w:t xml:space="preserve">for </w:t>
      </w:r>
      <w:r w:rsidR="00B5155D">
        <w:rPr>
          <w:rFonts w:ascii="Garamond" w:hAnsi="Garamond"/>
          <w:sz w:val="24"/>
          <w:szCs w:val="24"/>
        </w:rPr>
        <w:t>and work in</w:t>
      </w:r>
      <w:r>
        <w:rPr>
          <w:rFonts w:ascii="Garamond" w:hAnsi="Garamond"/>
          <w:sz w:val="24"/>
          <w:szCs w:val="24"/>
        </w:rPr>
        <w:t>. In</w:t>
      </w:r>
      <w:r w:rsidR="00D162AC">
        <w:rPr>
          <w:rFonts w:ascii="Garamond" w:hAnsi="Garamond"/>
          <w:sz w:val="24"/>
          <w:szCs w:val="24"/>
        </w:rPr>
        <w:t xml:space="preserve"> order to provide an overview of</w:t>
      </w:r>
      <w:r>
        <w:rPr>
          <w:rFonts w:ascii="Garamond" w:hAnsi="Garamond"/>
          <w:sz w:val="24"/>
          <w:szCs w:val="24"/>
        </w:rPr>
        <w:t xml:space="preserve"> </w:t>
      </w:r>
      <w:r w:rsidR="00B5155D">
        <w:rPr>
          <w:rFonts w:ascii="Garamond" w:hAnsi="Garamond"/>
          <w:sz w:val="24"/>
          <w:szCs w:val="24"/>
        </w:rPr>
        <w:t xml:space="preserve">salary variation across the campuses in the University of Illinois (UI) system, </w:t>
      </w:r>
      <w:r w:rsidR="00F1511F" w:rsidRPr="009D4D38">
        <w:rPr>
          <w:rFonts w:ascii="Garamond" w:hAnsi="Garamond"/>
          <w:sz w:val="24"/>
          <w:szCs w:val="24"/>
        </w:rPr>
        <w:t>this project survey</w:t>
      </w:r>
      <w:r w:rsidR="00B5155D">
        <w:rPr>
          <w:rFonts w:ascii="Garamond" w:hAnsi="Garamond"/>
          <w:sz w:val="24"/>
          <w:szCs w:val="24"/>
        </w:rPr>
        <w:t>s the</w:t>
      </w:r>
      <w:r w:rsidR="00345205" w:rsidRPr="009D4D38">
        <w:rPr>
          <w:rFonts w:ascii="Garamond" w:hAnsi="Garamond"/>
          <w:sz w:val="24"/>
          <w:szCs w:val="24"/>
        </w:rPr>
        <w:t xml:space="preserve"> </w:t>
      </w:r>
      <w:r w:rsidR="00B5155D">
        <w:rPr>
          <w:rFonts w:ascii="Garamond" w:hAnsi="Garamond"/>
          <w:sz w:val="24"/>
          <w:szCs w:val="24"/>
        </w:rPr>
        <w:t xml:space="preserve">2013-2017 </w:t>
      </w:r>
      <w:r w:rsidR="003C7B15" w:rsidRPr="009D4D38">
        <w:rPr>
          <w:rFonts w:ascii="Garamond" w:hAnsi="Garamond"/>
          <w:sz w:val="24"/>
          <w:szCs w:val="24"/>
        </w:rPr>
        <w:t>salary distribution</w:t>
      </w:r>
      <w:r w:rsidR="00B5155D">
        <w:rPr>
          <w:rFonts w:ascii="Garamond" w:hAnsi="Garamond"/>
          <w:sz w:val="24"/>
          <w:szCs w:val="24"/>
        </w:rPr>
        <w:t xml:space="preserve"> of</w:t>
      </w:r>
      <w:r w:rsidR="003C7B15" w:rsidRPr="009D4D38">
        <w:rPr>
          <w:rFonts w:ascii="Garamond" w:hAnsi="Garamond"/>
          <w:sz w:val="24"/>
          <w:szCs w:val="24"/>
        </w:rPr>
        <w:t xml:space="preserve"> </w:t>
      </w:r>
      <w:r w:rsidR="00B5155D">
        <w:rPr>
          <w:rFonts w:ascii="Garamond" w:hAnsi="Garamond"/>
          <w:sz w:val="24"/>
          <w:szCs w:val="24"/>
        </w:rPr>
        <w:t xml:space="preserve">faculty </w:t>
      </w:r>
      <w:r w:rsidR="00342892">
        <w:rPr>
          <w:rFonts w:ascii="Garamond" w:hAnsi="Garamond"/>
          <w:sz w:val="24"/>
          <w:szCs w:val="24"/>
        </w:rPr>
        <w:t xml:space="preserve">members </w:t>
      </w:r>
      <w:r w:rsidR="00B5155D">
        <w:rPr>
          <w:rFonts w:ascii="Garamond" w:hAnsi="Garamond"/>
          <w:sz w:val="24"/>
          <w:szCs w:val="24"/>
        </w:rPr>
        <w:t>from</w:t>
      </w:r>
      <w:r w:rsidR="00342892">
        <w:rPr>
          <w:rFonts w:ascii="Garamond" w:hAnsi="Garamond"/>
          <w:sz w:val="24"/>
          <w:szCs w:val="24"/>
        </w:rPr>
        <w:t xml:space="preserve"> </w:t>
      </w:r>
      <w:r w:rsidR="003C36F1">
        <w:rPr>
          <w:rFonts w:ascii="Garamond" w:hAnsi="Garamond"/>
          <w:sz w:val="24"/>
          <w:szCs w:val="24"/>
        </w:rPr>
        <w:t xml:space="preserve">different </w:t>
      </w:r>
      <w:r w:rsidR="003C7B15" w:rsidRPr="009D4D38">
        <w:rPr>
          <w:rFonts w:ascii="Garamond" w:hAnsi="Garamond"/>
          <w:sz w:val="24"/>
          <w:szCs w:val="24"/>
        </w:rPr>
        <w:t xml:space="preserve">departments </w:t>
      </w:r>
      <w:r w:rsidR="00342892">
        <w:rPr>
          <w:rFonts w:ascii="Garamond" w:hAnsi="Garamond"/>
          <w:sz w:val="24"/>
          <w:szCs w:val="24"/>
        </w:rPr>
        <w:t>in</w:t>
      </w:r>
      <w:r w:rsidR="003C7B15" w:rsidRPr="009D4D38">
        <w:rPr>
          <w:rFonts w:ascii="Garamond" w:hAnsi="Garamond"/>
          <w:sz w:val="24"/>
          <w:szCs w:val="24"/>
        </w:rPr>
        <w:t xml:space="preserve"> </w:t>
      </w:r>
      <w:r w:rsidR="00B5155D">
        <w:rPr>
          <w:rFonts w:ascii="Garamond" w:hAnsi="Garamond"/>
          <w:sz w:val="24"/>
          <w:szCs w:val="24"/>
        </w:rPr>
        <w:t xml:space="preserve">the three campuses </w:t>
      </w:r>
      <w:r w:rsidR="00342892">
        <w:rPr>
          <w:rFonts w:ascii="Garamond" w:hAnsi="Garamond"/>
          <w:sz w:val="24"/>
          <w:szCs w:val="24"/>
        </w:rPr>
        <w:t>of</w:t>
      </w:r>
      <w:r w:rsidR="00B5155D">
        <w:rPr>
          <w:rFonts w:ascii="Garamond" w:hAnsi="Garamond"/>
          <w:sz w:val="24"/>
          <w:szCs w:val="24"/>
        </w:rPr>
        <w:t xml:space="preserve"> </w:t>
      </w:r>
      <w:r w:rsidR="00D51AE3" w:rsidRPr="009D4D38">
        <w:rPr>
          <w:rFonts w:ascii="Garamond" w:hAnsi="Garamond"/>
          <w:sz w:val="24"/>
          <w:szCs w:val="24"/>
        </w:rPr>
        <w:t>UI</w:t>
      </w:r>
      <w:r w:rsidR="00B5155D">
        <w:rPr>
          <w:rFonts w:ascii="Garamond" w:hAnsi="Garamond"/>
          <w:sz w:val="24"/>
          <w:szCs w:val="24"/>
        </w:rPr>
        <w:t>, namely Chicago, Springfield, and Urbana-Champaign.</w:t>
      </w:r>
      <w:r w:rsidR="003C7B15" w:rsidRPr="009D4D38">
        <w:rPr>
          <w:rFonts w:ascii="Garamond" w:hAnsi="Garamond"/>
          <w:sz w:val="24"/>
          <w:szCs w:val="24"/>
        </w:rPr>
        <w:t xml:space="preserve"> </w:t>
      </w:r>
      <w:r w:rsidR="00D162AC">
        <w:rPr>
          <w:rFonts w:ascii="Garamond" w:hAnsi="Garamond"/>
          <w:sz w:val="24"/>
          <w:szCs w:val="24"/>
        </w:rPr>
        <w:t xml:space="preserve">By using </w:t>
      </w:r>
      <w:r w:rsidR="003C7B15" w:rsidRPr="009D4D38">
        <w:rPr>
          <w:rFonts w:ascii="Garamond" w:hAnsi="Garamond"/>
          <w:sz w:val="24"/>
          <w:szCs w:val="24"/>
        </w:rPr>
        <w:t xml:space="preserve">interactive bar charts, </w:t>
      </w:r>
      <w:r w:rsidR="00345205" w:rsidRPr="009D4D38">
        <w:rPr>
          <w:rFonts w:ascii="Garamond" w:hAnsi="Garamond"/>
          <w:sz w:val="24"/>
          <w:szCs w:val="24"/>
        </w:rPr>
        <w:t xml:space="preserve">pie charts, </w:t>
      </w:r>
      <w:r w:rsidR="003C7B15" w:rsidRPr="009D4D38">
        <w:rPr>
          <w:rFonts w:ascii="Garamond" w:hAnsi="Garamond"/>
          <w:sz w:val="24"/>
          <w:szCs w:val="24"/>
        </w:rPr>
        <w:t xml:space="preserve">line </w:t>
      </w:r>
      <w:r w:rsidR="00D162AC">
        <w:rPr>
          <w:rFonts w:ascii="Garamond" w:hAnsi="Garamond"/>
          <w:sz w:val="24"/>
          <w:szCs w:val="24"/>
        </w:rPr>
        <w:t>graphs</w:t>
      </w:r>
      <w:r w:rsidR="00017987" w:rsidRPr="009D4D38">
        <w:rPr>
          <w:rFonts w:ascii="Garamond" w:hAnsi="Garamond"/>
          <w:sz w:val="24"/>
          <w:szCs w:val="24"/>
        </w:rPr>
        <w:t xml:space="preserve">, and box </w:t>
      </w:r>
      <w:r w:rsidR="003C7B15" w:rsidRPr="009D4D38">
        <w:rPr>
          <w:rFonts w:ascii="Garamond" w:hAnsi="Garamond"/>
          <w:sz w:val="24"/>
          <w:szCs w:val="24"/>
        </w:rPr>
        <w:t>plots</w:t>
      </w:r>
      <w:r w:rsidR="00D162AC">
        <w:rPr>
          <w:rFonts w:ascii="Garamond" w:hAnsi="Garamond"/>
          <w:sz w:val="24"/>
          <w:szCs w:val="24"/>
        </w:rPr>
        <w:t>, the ranges and changes of salary</w:t>
      </w:r>
      <w:r w:rsidR="003C7B15" w:rsidRPr="009D4D38">
        <w:rPr>
          <w:rFonts w:ascii="Garamond" w:hAnsi="Garamond"/>
          <w:sz w:val="24"/>
          <w:szCs w:val="24"/>
        </w:rPr>
        <w:t xml:space="preserve"> </w:t>
      </w:r>
      <w:r w:rsidR="00D162AC">
        <w:rPr>
          <w:rFonts w:ascii="Garamond" w:hAnsi="Garamond"/>
          <w:sz w:val="24"/>
          <w:szCs w:val="24"/>
        </w:rPr>
        <w:t xml:space="preserve">at different academic positions and </w:t>
      </w:r>
      <w:r w:rsidR="003C7B15" w:rsidRPr="009D4D38">
        <w:rPr>
          <w:rFonts w:ascii="Garamond" w:hAnsi="Garamond"/>
          <w:sz w:val="24"/>
          <w:szCs w:val="24"/>
        </w:rPr>
        <w:t>department</w:t>
      </w:r>
      <w:r w:rsidR="00D162AC">
        <w:rPr>
          <w:rFonts w:ascii="Garamond" w:hAnsi="Garamond"/>
          <w:sz w:val="24"/>
          <w:szCs w:val="24"/>
        </w:rPr>
        <w:t xml:space="preserve">s across the campuses </w:t>
      </w:r>
      <w:r w:rsidR="00342892">
        <w:rPr>
          <w:rFonts w:ascii="Garamond" w:hAnsi="Garamond"/>
          <w:sz w:val="24"/>
          <w:szCs w:val="24"/>
        </w:rPr>
        <w:t xml:space="preserve">and over the five years </w:t>
      </w:r>
      <w:r w:rsidR="00D162AC">
        <w:rPr>
          <w:rFonts w:ascii="Garamond" w:hAnsi="Garamond"/>
          <w:sz w:val="24"/>
          <w:szCs w:val="24"/>
        </w:rPr>
        <w:t>are revealed</w:t>
      </w:r>
      <w:r w:rsidR="003C7B15" w:rsidRPr="009D4D38">
        <w:rPr>
          <w:rFonts w:ascii="Garamond" w:hAnsi="Garamond"/>
          <w:sz w:val="24"/>
          <w:szCs w:val="24"/>
        </w:rPr>
        <w:t xml:space="preserve">. </w:t>
      </w:r>
      <w:r w:rsidR="00D51AE3" w:rsidRPr="009D4D38">
        <w:rPr>
          <w:rFonts w:ascii="Garamond" w:hAnsi="Garamond"/>
          <w:sz w:val="24"/>
          <w:szCs w:val="24"/>
        </w:rPr>
        <w:t>Bas</w:t>
      </w:r>
      <w:r>
        <w:rPr>
          <w:rFonts w:ascii="Garamond" w:hAnsi="Garamond"/>
          <w:sz w:val="24"/>
          <w:szCs w:val="24"/>
        </w:rPr>
        <w:t>ed</w:t>
      </w:r>
      <w:r w:rsidR="00D51AE3" w:rsidRPr="009D4D38">
        <w:rPr>
          <w:rFonts w:ascii="Garamond" w:hAnsi="Garamond"/>
          <w:sz w:val="24"/>
          <w:szCs w:val="24"/>
        </w:rPr>
        <w:t xml:space="preserve"> on the results, </w:t>
      </w:r>
      <w:r w:rsidR="00342892">
        <w:rPr>
          <w:rFonts w:ascii="Garamond" w:hAnsi="Garamond"/>
          <w:sz w:val="24"/>
          <w:szCs w:val="24"/>
        </w:rPr>
        <w:t xml:space="preserve">postgraduate </w:t>
      </w:r>
      <w:r w:rsidR="00D51AE3" w:rsidRPr="009D4D38">
        <w:rPr>
          <w:rFonts w:ascii="Garamond" w:hAnsi="Garamond"/>
          <w:sz w:val="24"/>
          <w:szCs w:val="24"/>
        </w:rPr>
        <w:t>students</w:t>
      </w:r>
      <w:r w:rsidR="00342892">
        <w:rPr>
          <w:rFonts w:ascii="Garamond" w:hAnsi="Garamond"/>
          <w:sz w:val="24"/>
          <w:szCs w:val="24"/>
        </w:rPr>
        <w:t xml:space="preserve"> seeking for jobs</w:t>
      </w:r>
      <w:r w:rsidR="00D51AE3" w:rsidRPr="009D4D38">
        <w:rPr>
          <w:rFonts w:ascii="Garamond" w:hAnsi="Garamond"/>
          <w:sz w:val="24"/>
          <w:szCs w:val="24"/>
        </w:rPr>
        <w:t xml:space="preserve"> </w:t>
      </w:r>
      <w:r w:rsidR="00342892">
        <w:rPr>
          <w:rFonts w:ascii="Garamond" w:hAnsi="Garamond"/>
          <w:sz w:val="24"/>
          <w:szCs w:val="24"/>
        </w:rPr>
        <w:t xml:space="preserve">and faculty members looking for mobility </w:t>
      </w:r>
      <w:r w:rsidR="00D51AE3" w:rsidRPr="009D4D38">
        <w:rPr>
          <w:rFonts w:ascii="Garamond" w:hAnsi="Garamond"/>
          <w:sz w:val="24"/>
          <w:szCs w:val="24"/>
        </w:rPr>
        <w:t xml:space="preserve">can </w:t>
      </w:r>
      <w:r w:rsidR="00342892">
        <w:rPr>
          <w:rFonts w:ascii="Garamond" w:hAnsi="Garamond"/>
          <w:sz w:val="24"/>
          <w:szCs w:val="24"/>
        </w:rPr>
        <w:t xml:space="preserve">have their career planned accordingly. </w:t>
      </w:r>
    </w:p>
    <w:p w:rsidR="0086412A" w:rsidRPr="009D4D38" w:rsidRDefault="005E1E70" w:rsidP="0086412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Procedures</w:t>
      </w:r>
    </w:p>
    <w:p w:rsidR="00D51AE3" w:rsidRPr="009D4D38" w:rsidRDefault="00D51AE3" w:rsidP="002E435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 xml:space="preserve">Data sources </w:t>
      </w:r>
    </w:p>
    <w:p w:rsidR="00D51AE3" w:rsidRDefault="00D51AE3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 xml:space="preserve">Data are scraped from </w:t>
      </w:r>
      <w:r w:rsidR="007619F8">
        <w:rPr>
          <w:rFonts w:ascii="Garamond" w:hAnsi="Garamond"/>
          <w:sz w:val="24"/>
          <w:szCs w:val="24"/>
        </w:rPr>
        <w:t xml:space="preserve">the </w:t>
      </w:r>
      <w:commentRangeStart w:id="0"/>
      <w:r w:rsidRPr="009D4D38">
        <w:rPr>
          <w:rFonts w:ascii="Garamond" w:hAnsi="Garamond"/>
          <w:sz w:val="24"/>
          <w:szCs w:val="24"/>
        </w:rPr>
        <w:t xml:space="preserve">UI Gray Book </w:t>
      </w:r>
      <w:commentRangeEnd w:id="0"/>
      <w:r w:rsidR="007619F8">
        <w:rPr>
          <w:rFonts w:ascii="Garamond" w:hAnsi="Garamond"/>
          <w:sz w:val="24"/>
          <w:szCs w:val="24"/>
        </w:rPr>
        <w:t xml:space="preserve">available at </w:t>
      </w:r>
      <w:r w:rsidR="007619F8">
        <w:rPr>
          <w:rStyle w:val="CommentReference"/>
        </w:rPr>
        <w:commentReference w:id="0"/>
      </w:r>
      <w:r w:rsidRPr="009D4D38">
        <w:rPr>
          <w:rFonts w:ascii="Garamond" w:hAnsi="Garamond"/>
          <w:sz w:val="24"/>
          <w:szCs w:val="24"/>
        </w:rPr>
        <w:t>the Board of Trustees Office website</w:t>
      </w:r>
      <w:r w:rsidR="00F1511F" w:rsidRPr="009D4D38">
        <w:rPr>
          <w:rFonts w:ascii="Garamond" w:hAnsi="Garamond"/>
          <w:sz w:val="24"/>
          <w:szCs w:val="24"/>
        </w:rPr>
        <w:t>.</w:t>
      </w:r>
      <w:r w:rsidR="007619F8">
        <w:rPr>
          <w:rFonts w:ascii="Garamond" w:hAnsi="Garamond"/>
          <w:sz w:val="24"/>
          <w:szCs w:val="24"/>
        </w:rPr>
        <w:t xml:space="preserve"> Data of the recent five years (i.e. 2013/14 – 2017/18) collected include: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College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Campus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Department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Employee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Job Title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Tenure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Employment Class</w:t>
      </w:r>
    </w:p>
    <w:p w:rsidR="007619F8" w:rsidRDefault="007619F8" w:rsidP="007619F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Salary</w:t>
      </w:r>
    </w:p>
    <w:p w:rsidR="007619F8" w:rsidRPr="007619F8" w:rsidRDefault="007619F8" w:rsidP="007619F8">
      <w:pPr>
        <w:pStyle w:val="ListParagraph"/>
        <w:rPr>
          <w:rFonts w:ascii="Garamond" w:hAnsi="Garamond"/>
          <w:sz w:val="24"/>
          <w:szCs w:val="24"/>
        </w:rPr>
      </w:pPr>
    </w:p>
    <w:p w:rsidR="0086412A" w:rsidRPr="009D4D38" w:rsidRDefault="0086412A" w:rsidP="002E435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Data cleaning</w:t>
      </w:r>
    </w:p>
    <w:p w:rsidR="00F1511F" w:rsidRPr="009D4D38" w:rsidRDefault="007619F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data include not only information on academic positions, but also administrative staffs. In order to study of the salary distribution of </w:t>
      </w:r>
      <w:r w:rsidR="003C36F1">
        <w:rPr>
          <w:rFonts w:ascii="Garamond" w:hAnsi="Garamond"/>
          <w:sz w:val="24"/>
          <w:szCs w:val="24"/>
        </w:rPr>
        <w:t xml:space="preserve">only </w:t>
      </w:r>
      <w:r>
        <w:rPr>
          <w:rFonts w:ascii="Garamond" w:hAnsi="Garamond"/>
          <w:sz w:val="24"/>
          <w:szCs w:val="24"/>
        </w:rPr>
        <w:t xml:space="preserve">academic staffs, data were cleaned. </w:t>
      </w:r>
      <w:r w:rsidR="00F1511F" w:rsidRPr="009D4D38">
        <w:rPr>
          <w:rFonts w:ascii="Garamond" w:hAnsi="Garamond"/>
          <w:sz w:val="24"/>
          <w:szCs w:val="24"/>
        </w:rPr>
        <w:t xml:space="preserve">Only </w:t>
      </w:r>
      <w:r>
        <w:rPr>
          <w:rFonts w:ascii="Garamond" w:hAnsi="Garamond"/>
          <w:sz w:val="24"/>
          <w:szCs w:val="24"/>
        </w:rPr>
        <w:t xml:space="preserve">data for </w:t>
      </w:r>
      <w:r w:rsidR="00F1511F" w:rsidRPr="009D4D38">
        <w:rPr>
          <w:rFonts w:ascii="Garamond" w:hAnsi="Garamond"/>
          <w:sz w:val="24"/>
          <w:szCs w:val="24"/>
        </w:rPr>
        <w:t xml:space="preserve">faculty positions </w:t>
      </w:r>
      <w:r w:rsidR="00401FE8">
        <w:rPr>
          <w:rFonts w:ascii="Garamond" w:hAnsi="Garamond"/>
          <w:sz w:val="24"/>
          <w:szCs w:val="24"/>
        </w:rPr>
        <w:t>are used</w:t>
      </w:r>
      <w:r w:rsidR="00CF6979" w:rsidRPr="009D4D38">
        <w:rPr>
          <w:rFonts w:ascii="Garamond" w:hAnsi="Garamond"/>
          <w:sz w:val="24"/>
          <w:szCs w:val="24"/>
        </w:rPr>
        <w:t xml:space="preserve"> in the survey. </w:t>
      </w:r>
    </w:p>
    <w:p w:rsidR="0086412A" w:rsidRPr="009D4D38" w:rsidRDefault="0086412A" w:rsidP="002E435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Visualization</w:t>
      </w:r>
      <w:r w:rsidR="005E1E70" w:rsidRPr="009D4D38">
        <w:rPr>
          <w:rFonts w:ascii="Garamond" w:hAnsi="Garamond"/>
          <w:sz w:val="24"/>
          <w:szCs w:val="24"/>
        </w:rPr>
        <w:t xml:space="preserve"> tools</w:t>
      </w:r>
    </w:p>
    <w:p w:rsidR="0086412A" w:rsidRPr="009D4D38" w:rsidRDefault="0086412A" w:rsidP="005E1E70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 xml:space="preserve">Data </w:t>
      </w:r>
      <w:r w:rsidR="00590F40">
        <w:rPr>
          <w:rFonts w:ascii="Garamond" w:hAnsi="Garamond"/>
          <w:sz w:val="24"/>
          <w:szCs w:val="24"/>
        </w:rPr>
        <w:t>are</w:t>
      </w:r>
      <w:r w:rsidR="005E1E70" w:rsidRPr="009D4D38">
        <w:rPr>
          <w:rFonts w:ascii="Garamond" w:hAnsi="Garamond"/>
          <w:sz w:val="24"/>
          <w:szCs w:val="24"/>
        </w:rPr>
        <w:t xml:space="preserve"> </w:t>
      </w:r>
      <w:r w:rsidR="00590F40">
        <w:rPr>
          <w:rFonts w:ascii="Garamond" w:hAnsi="Garamond"/>
          <w:sz w:val="24"/>
          <w:szCs w:val="24"/>
        </w:rPr>
        <w:t>analyzed</w:t>
      </w:r>
      <w:r w:rsidR="005E1E70" w:rsidRPr="009D4D38">
        <w:rPr>
          <w:rFonts w:ascii="Garamond" w:hAnsi="Garamond"/>
          <w:sz w:val="24"/>
          <w:szCs w:val="24"/>
        </w:rPr>
        <w:t xml:space="preserve"> with Python;</w:t>
      </w:r>
    </w:p>
    <w:p w:rsidR="005E1E70" w:rsidRPr="009D4D38" w:rsidRDefault="00590F40" w:rsidP="005E1E7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Results</w:t>
      </w:r>
      <w:r w:rsidR="005E1E70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are visualized</w:t>
      </w:r>
      <w:r w:rsidR="005E1E70" w:rsidRPr="009D4D38">
        <w:rPr>
          <w:rFonts w:ascii="Garamond" w:hAnsi="Garamond"/>
          <w:sz w:val="24"/>
          <w:szCs w:val="24"/>
        </w:rPr>
        <w:t xml:space="preserve"> with </w:t>
      </w:r>
      <w:proofErr w:type="spellStart"/>
      <w:r w:rsidR="005E1E70" w:rsidRPr="009D4D38">
        <w:rPr>
          <w:rFonts w:ascii="Garamond" w:hAnsi="Garamond"/>
          <w:sz w:val="24"/>
          <w:szCs w:val="24"/>
        </w:rPr>
        <w:t>Plotly</w:t>
      </w:r>
      <w:proofErr w:type="spellEnd"/>
      <w:r w:rsidR="005E1E70" w:rsidRPr="009D4D38">
        <w:rPr>
          <w:rFonts w:ascii="Garamond" w:hAnsi="Garamond"/>
          <w:sz w:val="24"/>
          <w:szCs w:val="24"/>
        </w:rPr>
        <w:t>;</w:t>
      </w:r>
    </w:p>
    <w:p w:rsidR="005E1E70" w:rsidRPr="009D4D38" w:rsidRDefault="005E1E70" w:rsidP="005E1E70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 xml:space="preserve">Web page </w:t>
      </w:r>
      <w:proofErr w:type="gramStart"/>
      <w:r w:rsidR="00590F40">
        <w:rPr>
          <w:rFonts w:ascii="Garamond" w:hAnsi="Garamond"/>
          <w:sz w:val="24"/>
          <w:szCs w:val="24"/>
        </w:rPr>
        <w:t>are</w:t>
      </w:r>
      <w:proofErr w:type="gramEnd"/>
      <w:r w:rsidR="00590F40">
        <w:rPr>
          <w:rFonts w:ascii="Garamond" w:hAnsi="Garamond"/>
          <w:sz w:val="24"/>
          <w:szCs w:val="24"/>
        </w:rPr>
        <w:t xml:space="preserve"> generated by</w:t>
      </w:r>
      <w:r w:rsidRPr="009D4D38">
        <w:rPr>
          <w:rFonts w:ascii="Garamond" w:hAnsi="Garamond"/>
          <w:sz w:val="24"/>
          <w:szCs w:val="24"/>
        </w:rPr>
        <w:t xml:space="preserve"> Dash and </w:t>
      </w:r>
      <w:proofErr w:type="spellStart"/>
      <w:r w:rsidRPr="009D4D38">
        <w:rPr>
          <w:rFonts w:ascii="Garamond" w:hAnsi="Garamond"/>
          <w:sz w:val="24"/>
          <w:szCs w:val="24"/>
        </w:rPr>
        <w:t>Heroku</w:t>
      </w:r>
      <w:proofErr w:type="spellEnd"/>
      <w:r w:rsidRPr="009D4D38">
        <w:rPr>
          <w:rFonts w:ascii="Garamond" w:hAnsi="Garamond"/>
          <w:sz w:val="24"/>
          <w:szCs w:val="24"/>
        </w:rPr>
        <w:t>.</w:t>
      </w:r>
    </w:p>
    <w:p w:rsidR="005E1E70" w:rsidRDefault="005E1E70" w:rsidP="005E1E70">
      <w:pPr>
        <w:rPr>
          <w:rFonts w:ascii="Garamond" w:hAnsi="Garamond"/>
          <w:sz w:val="24"/>
          <w:szCs w:val="24"/>
        </w:rPr>
      </w:pPr>
    </w:p>
    <w:p w:rsidR="002176C6" w:rsidRDefault="002176C6" w:rsidP="005E1E70">
      <w:pPr>
        <w:rPr>
          <w:rFonts w:ascii="Garamond" w:hAnsi="Garamond"/>
          <w:sz w:val="24"/>
          <w:szCs w:val="24"/>
        </w:rPr>
      </w:pPr>
    </w:p>
    <w:p w:rsidR="00A15AF8" w:rsidRPr="009D4D38" w:rsidRDefault="00A15AF8" w:rsidP="005E1E70">
      <w:pPr>
        <w:rPr>
          <w:rFonts w:ascii="Garamond" w:hAnsi="Garamond"/>
          <w:sz w:val="24"/>
          <w:szCs w:val="24"/>
        </w:rPr>
      </w:pPr>
    </w:p>
    <w:p w:rsidR="004D7D5E" w:rsidRDefault="000A357F" w:rsidP="000A357F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b/>
          <w:sz w:val="24"/>
          <w:szCs w:val="24"/>
        </w:rPr>
        <w:lastRenderedPageBreak/>
        <w:t xml:space="preserve">Page 2: </w:t>
      </w:r>
      <w:bookmarkStart w:id="1" w:name="_Hlk511859647"/>
      <w:r w:rsidR="00744C13">
        <w:rPr>
          <w:rFonts w:ascii="Garamond" w:hAnsi="Garamond"/>
          <w:b/>
          <w:sz w:val="24"/>
          <w:szCs w:val="24"/>
        </w:rPr>
        <w:t>Faculty’s Salary</w:t>
      </w:r>
      <w:r w:rsidR="00283FD4">
        <w:rPr>
          <w:rFonts w:ascii="Garamond" w:hAnsi="Garamond"/>
          <w:b/>
          <w:sz w:val="24"/>
          <w:szCs w:val="24"/>
        </w:rPr>
        <w:t xml:space="preserve"> </w:t>
      </w:r>
      <w:r w:rsidR="00CE3831">
        <w:rPr>
          <w:rFonts w:ascii="Garamond" w:hAnsi="Garamond"/>
          <w:b/>
          <w:sz w:val="24"/>
          <w:szCs w:val="24"/>
        </w:rPr>
        <w:t xml:space="preserve">Range </w:t>
      </w:r>
      <w:r w:rsidR="004D7D5E">
        <w:rPr>
          <w:rFonts w:ascii="Garamond" w:hAnsi="Garamond"/>
          <w:b/>
          <w:sz w:val="24"/>
          <w:szCs w:val="24"/>
        </w:rPr>
        <w:t>Distribution</w:t>
      </w:r>
      <w:r w:rsidR="009F445E">
        <w:rPr>
          <w:rFonts w:ascii="Garamond" w:hAnsi="Garamond"/>
          <w:b/>
          <w:sz w:val="24"/>
          <w:szCs w:val="24"/>
        </w:rPr>
        <w:t xml:space="preserve"> (B</w:t>
      </w:r>
      <w:r w:rsidR="00744C13">
        <w:rPr>
          <w:rFonts w:ascii="Garamond" w:hAnsi="Garamond"/>
          <w:b/>
          <w:sz w:val="24"/>
          <w:szCs w:val="24"/>
        </w:rPr>
        <w:t>y Department)</w:t>
      </w:r>
    </w:p>
    <w:bookmarkEnd w:id="1"/>
    <w:p w:rsidR="004D7D5E" w:rsidRDefault="002176C6" w:rsidP="000A35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b</w:t>
      </w:r>
      <w:r w:rsidR="002202A2" w:rsidRPr="009D4D38">
        <w:rPr>
          <w:rFonts w:ascii="Garamond" w:hAnsi="Garamond"/>
          <w:sz w:val="24"/>
          <w:szCs w:val="24"/>
        </w:rPr>
        <w:t>ar chart</w:t>
      </w:r>
      <w:r w:rsidR="002E4351" w:rsidRPr="009D4D38">
        <w:rPr>
          <w:rFonts w:ascii="Garamond" w:hAnsi="Garamond"/>
          <w:sz w:val="24"/>
          <w:szCs w:val="24"/>
        </w:rPr>
        <w:t xml:space="preserve"> </w:t>
      </w:r>
      <w:r w:rsidR="004D7D5E">
        <w:rPr>
          <w:rFonts w:ascii="Garamond" w:hAnsi="Garamond"/>
          <w:sz w:val="24"/>
          <w:szCs w:val="24"/>
        </w:rPr>
        <w:t xml:space="preserve">here </w:t>
      </w:r>
      <w:r w:rsidR="002E4351" w:rsidRPr="009D4D38">
        <w:rPr>
          <w:rFonts w:ascii="Garamond" w:hAnsi="Garamond"/>
          <w:sz w:val="24"/>
          <w:szCs w:val="24"/>
        </w:rPr>
        <w:t>show</w:t>
      </w:r>
      <w:r>
        <w:rPr>
          <w:rFonts w:ascii="Garamond" w:hAnsi="Garamond"/>
          <w:sz w:val="24"/>
          <w:szCs w:val="24"/>
        </w:rPr>
        <w:t>s</w:t>
      </w:r>
      <w:r w:rsidR="002E4351" w:rsidRPr="009D4D38">
        <w:rPr>
          <w:rFonts w:ascii="Garamond" w:hAnsi="Garamond"/>
          <w:sz w:val="24"/>
          <w:szCs w:val="24"/>
        </w:rPr>
        <w:t xml:space="preserve"> the distribution of salary in </w:t>
      </w:r>
      <w:r w:rsidR="002202A2" w:rsidRPr="009D4D38">
        <w:rPr>
          <w:rFonts w:ascii="Garamond" w:hAnsi="Garamond"/>
          <w:sz w:val="24"/>
          <w:szCs w:val="24"/>
        </w:rPr>
        <w:t>a</w:t>
      </w:r>
      <w:r w:rsidR="002E4351" w:rsidRPr="009D4D38">
        <w:rPr>
          <w:rFonts w:ascii="Garamond" w:hAnsi="Garamond"/>
          <w:sz w:val="24"/>
          <w:szCs w:val="24"/>
        </w:rPr>
        <w:t xml:space="preserve"> department</w:t>
      </w:r>
      <w:r w:rsidR="00414DFE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of</w:t>
      </w:r>
      <w:r w:rsidR="00414DFE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</w:t>
      </w:r>
      <w:r w:rsidR="00414DFE" w:rsidRPr="009D4D38">
        <w:rPr>
          <w:rFonts w:ascii="Garamond" w:hAnsi="Garamond"/>
          <w:sz w:val="24"/>
          <w:szCs w:val="24"/>
        </w:rPr>
        <w:t xml:space="preserve"> campus</w:t>
      </w:r>
      <w:r w:rsidR="004D7D5E">
        <w:rPr>
          <w:rFonts w:ascii="Garamond" w:hAnsi="Garamond"/>
          <w:sz w:val="24"/>
          <w:szCs w:val="24"/>
        </w:rPr>
        <w:t xml:space="preserve"> for a chosen year</w:t>
      </w:r>
      <w:r w:rsidR="002E4351" w:rsidRPr="009D4D38">
        <w:rPr>
          <w:rFonts w:ascii="Garamond" w:hAnsi="Garamond"/>
          <w:sz w:val="24"/>
          <w:szCs w:val="24"/>
        </w:rPr>
        <w:t xml:space="preserve">. X-axis represents </w:t>
      </w:r>
      <w:r>
        <w:rPr>
          <w:rFonts w:ascii="Garamond" w:hAnsi="Garamond"/>
          <w:sz w:val="24"/>
          <w:szCs w:val="24"/>
        </w:rPr>
        <w:t xml:space="preserve">the </w:t>
      </w:r>
      <w:r w:rsidR="00DE2182">
        <w:rPr>
          <w:rFonts w:ascii="Garamond" w:hAnsi="Garamond"/>
          <w:sz w:val="24"/>
          <w:szCs w:val="24"/>
        </w:rPr>
        <w:t>salary range</w:t>
      </w:r>
      <w:r w:rsidR="002E4351" w:rsidRPr="009D4D38">
        <w:rPr>
          <w:rFonts w:ascii="Garamond" w:hAnsi="Garamond"/>
          <w:sz w:val="24"/>
          <w:szCs w:val="24"/>
        </w:rPr>
        <w:t>.</w:t>
      </w:r>
      <w:r w:rsidR="00414DFE" w:rsidRPr="009D4D38">
        <w:rPr>
          <w:rFonts w:ascii="Garamond" w:hAnsi="Garamond"/>
          <w:sz w:val="24"/>
          <w:szCs w:val="24"/>
        </w:rPr>
        <w:t xml:space="preserve"> Y-axis</w:t>
      </w:r>
      <w:r w:rsidR="004D7D5E">
        <w:rPr>
          <w:rFonts w:ascii="Garamond" w:hAnsi="Garamond"/>
          <w:sz w:val="24"/>
          <w:szCs w:val="24"/>
        </w:rPr>
        <w:t xml:space="preserve"> indicates</w:t>
      </w:r>
      <w:r w:rsidR="00414DFE" w:rsidRPr="009D4D38">
        <w:rPr>
          <w:rFonts w:ascii="Garamond" w:hAnsi="Garamond"/>
          <w:sz w:val="24"/>
          <w:szCs w:val="24"/>
        </w:rPr>
        <w:t xml:space="preserve"> the proportion of facult</w:t>
      </w:r>
      <w:r w:rsidR="004D7D5E">
        <w:rPr>
          <w:rFonts w:ascii="Garamond" w:hAnsi="Garamond"/>
          <w:sz w:val="24"/>
          <w:szCs w:val="24"/>
        </w:rPr>
        <w:t>y in the department</w:t>
      </w:r>
      <w:r w:rsidR="00414DFE" w:rsidRPr="009D4D38">
        <w:rPr>
          <w:rFonts w:ascii="Garamond" w:hAnsi="Garamond"/>
          <w:sz w:val="24"/>
          <w:szCs w:val="24"/>
        </w:rPr>
        <w:t>.</w:t>
      </w:r>
    </w:p>
    <w:p w:rsidR="002E4351" w:rsidRPr="009D4D38" w:rsidRDefault="004D7D5E" w:rsidP="000A35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Instruction:</w:t>
      </w:r>
      <w:r w:rsidR="00414DFE" w:rsidRPr="009D4D38">
        <w:rPr>
          <w:rFonts w:ascii="Garamond" w:hAnsi="Garamond"/>
          <w:sz w:val="24"/>
          <w:szCs w:val="24"/>
        </w:rPr>
        <w:t xml:space="preserve"> </w:t>
      </w:r>
    </w:p>
    <w:p w:rsidR="00414DFE" w:rsidRPr="009D4D38" w:rsidRDefault="00414DFE" w:rsidP="000A357F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 xml:space="preserve">Select </w:t>
      </w:r>
      <w:r w:rsidR="003C36F1">
        <w:rPr>
          <w:rFonts w:ascii="Garamond" w:hAnsi="Garamond"/>
          <w:sz w:val="24"/>
          <w:szCs w:val="24"/>
        </w:rPr>
        <w:t xml:space="preserve">a </w:t>
      </w:r>
      <w:r w:rsidRPr="009D4D38">
        <w:rPr>
          <w:rFonts w:ascii="Garamond" w:hAnsi="Garamond"/>
          <w:sz w:val="24"/>
          <w:szCs w:val="24"/>
        </w:rPr>
        <w:t xml:space="preserve">campus, </w:t>
      </w:r>
      <w:r w:rsidR="003C36F1">
        <w:rPr>
          <w:rFonts w:ascii="Garamond" w:hAnsi="Garamond"/>
          <w:sz w:val="24"/>
          <w:szCs w:val="24"/>
        </w:rPr>
        <w:t xml:space="preserve">a </w:t>
      </w:r>
      <w:r w:rsidRPr="009D4D38">
        <w:rPr>
          <w:rFonts w:ascii="Garamond" w:hAnsi="Garamond"/>
          <w:sz w:val="24"/>
          <w:szCs w:val="24"/>
        </w:rPr>
        <w:t xml:space="preserve">department, and </w:t>
      </w:r>
      <w:r w:rsidR="003C36F1">
        <w:rPr>
          <w:rFonts w:ascii="Garamond" w:hAnsi="Garamond"/>
          <w:sz w:val="24"/>
          <w:szCs w:val="24"/>
        </w:rPr>
        <w:t xml:space="preserve">a </w:t>
      </w:r>
      <w:r w:rsidRPr="009D4D38">
        <w:rPr>
          <w:rFonts w:ascii="Garamond" w:hAnsi="Garamond"/>
          <w:sz w:val="24"/>
          <w:szCs w:val="24"/>
        </w:rPr>
        <w:t xml:space="preserve">year </w:t>
      </w:r>
      <w:r w:rsidR="004D7D5E">
        <w:rPr>
          <w:rFonts w:ascii="Garamond" w:hAnsi="Garamond"/>
          <w:sz w:val="24"/>
          <w:szCs w:val="24"/>
        </w:rPr>
        <w:t xml:space="preserve">for </w:t>
      </w:r>
      <w:r w:rsidR="003C36F1">
        <w:rPr>
          <w:rFonts w:ascii="Garamond" w:hAnsi="Garamond"/>
          <w:sz w:val="24"/>
          <w:szCs w:val="24"/>
        </w:rPr>
        <w:t xml:space="preserve">generating </w:t>
      </w:r>
      <w:r w:rsidR="004D7D5E">
        <w:rPr>
          <w:rFonts w:ascii="Garamond" w:hAnsi="Garamond"/>
          <w:sz w:val="24"/>
          <w:szCs w:val="24"/>
        </w:rPr>
        <w:t>a</w:t>
      </w:r>
      <w:r w:rsidR="00017987" w:rsidRPr="009D4D38">
        <w:rPr>
          <w:rFonts w:ascii="Garamond" w:hAnsi="Garamond"/>
          <w:sz w:val="24"/>
          <w:szCs w:val="24"/>
        </w:rPr>
        <w:t xml:space="preserve"> </w:t>
      </w:r>
      <w:r w:rsidRPr="009D4D38">
        <w:rPr>
          <w:rFonts w:ascii="Garamond" w:hAnsi="Garamond"/>
          <w:sz w:val="24"/>
          <w:szCs w:val="24"/>
        </w:rPr>
        <w:t xml:space="preserve">graph. </w:t>
      </w:r>
    </w:p>
    <w:p w:rsidR="00414DFE" w:rsidRPr="009D4D38" w:rsidRDefault="00414DFE" w:rsidP="000A357F">
      <w:pPr>
        <w:rPr>
          <w:rFonts w:ascii="Garamond" w:hAnsi="Garamond"/>
          <w:sz w:val="24"/>
          <w:szCs w:val="24"/>
        </w:rPr>
      </w:pPr>
    </w:p>
    <w:p w:rsidR="00E020BE" w:rsidRPr="009D4D38" w:rsidRDefault="00E020BE" w:rsidP="000A357F">
      <w:pPr>
        <w:rPr>
          <w:rFonts w:ascii="Garamond" w:hAnsi="Garamond"/>
          <w:sz w:val="24"/>
          <w:szCs w:val="24"/>
        </w:rPr>
      </w:pPr>
    </w:p>
    <w:p w:rsidR="00414DFE" w:rsidRPr="009D4D38" w:rsidRDefault="00414DFE" w:rsidP="00414DFE">
      <w:pPr>
        <w:rPr>
          <w:rFonts w:ascii="Garamond" w:hAnsi="Garamond"/>
          <w:b/>
          <w:sz w:val="24"/>
          <w:szCs w:val="24"/>
        </w:rPr>
      </w:pPr>
      <w:r w:rsidRPr="009D4D38">
        <w:rPr>
          <w:rFonts w:ascii="Garamond" w:hAnsi="Garamond"/>
          <w:b/>
          <w:sz w:val="24"/>
          <w:szCs w:val="24"/>
        </w:rPr>
        <w:t xml:space="preserve">Page 3: </w:t>
      </w:r>
      <w:r w:rsidR="00744C13">
        <w:rPr>
          <w:rFonts w:ascii="Garamond" w:hAnsi="Garamond"/>
          <w:b/>
          <w:sz w:val="24"/>
          <w:szCs w:val="24"/>
        </w:rPr>
        <w:t>Faculty’s</w:t>
      </w:r>
      <w:r w:rsidR="00283FD4">
        <w:rPr>
          <w:rFonts w:ascii="Garamond" w:hAnsi="Garamond"/>
          <w:b/>
          <w:sz w:val="24"/>
          <w:szCs w:val="24"/>
        </w:rPr>
        <w:t xml:space="preserve"> Salary </w:t>
      </w:r>
      <w:r w:rsidRPr="009D4D38">
        <w:rPr>
          <w:rFonts w:ascii="Garamond" w:hAnsi="Garamond"/>
          <w:b/>
          <w:sz w:val="24"/>
          <w:szCs w:val="24"/>
        </w:rPr>
        <w:t xml:space="preserve">Distribution </w:t>
      </w:r>
      <w:r w:rsidR="009F445E">
        <w:rPr>
          <w:rFonts w:ascii="Garamond" w:hAnsi="Garamond"/>
          <w:b/>
          <w:sz w:val="24"/>
          <w:szCs w:val="24"/>
        </w:rPr>
        <w:t>o</w:t>
      </w:r>
      <w:r w:rsidRPr="009D4D38">
        <w:rPr>
          <w:rFonts w:ascii="Garamond" w:hAnsi="Garamond"/>
          <w:b/>
          <w:sz w:val="24"/>
          <w:szCs w:val="24"/>
        </w:rPr>
        <w:t xml:space="preserve">ver 5 Years </w:t>
      </w:r>
      <w:r w:rsidR="00744C13">
        <w:rPr>
          <w:rFonts w:ascii="Garamond" w:hAnsi="Garamond"/>
          <w:b/>
          <w:sz w:val="24"/>
          <w:szCs w:val="24"/>
        </w:rPr>
        <w:t>(B</w:t>
      </w:r>
      <w:r w:rsidRPr="009D4D38">
        <w:rPr>
          <w:rFonts w:ascii="Garamond" w:hAnsi="Garamond"/>
          <w:b/>
          <w:sz w:val="24"/>
          <w:szCs w:val="24"/>
        </w:rPr>
        <w:t>y Department</w:t>
      </w:r>
      <w:r w:rsidR="00744C13">
        <w:rPr>
          <w:rFonts w:ascii="Garamond" w:hAnsi="Garamond"/>
          <w:b/>
          <w:sz w:val="24"/>
          <w:szCs w:val="24"/>
        </w:rPr>
        <w:t>)</w:t>
      </w:r>
      <w:r w:rsidRPr="009D4D38">
        <w:rPr>
          <w:rFonts w:ascii="Garamond" w:hAnsi="Garamond"/>
          <w:b/>
          <w:sz w:val="24"/>
          <w:szCs w:val="24"/>
        </w:rPr>
        <w:t xml:space="preserve"> </w:t>
      </w:r>
    </w:p>
    <w:p w:rsidR="00414DFE" w:rsidRPr="009D4D38" w:rsidRDefault="009F445E" w:rsidP="0025697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b</w:t>
      </w:r>
      <w:r w:rsidR="002202A2" w:rsidRPr="009D4D38">
        <w:rPr>
          <w:rFonts w:ascii="Garamond" w:hAnsi="Garamond"/>
          <w:sz w:val="24"/>
          <w:szCs w:val="24"/>
        </w:rPr>
        <w:t>ox plot on this page show</w:t>
      </w:r>
      <w:r w:rsidR="00DE2182">
        <w:rPr>
          <w:rFonts w:ascii="Garamond" w:hAnsi="Garamond"/>
          <w:sz w:val="24"/>
          <w:szCs w:val="24"/>
        </w:rPr>
        <w:t>s</w:t>
      </w:r>
      <w:r w:rsidR="002202A2" w:rsidRPr="009D4D38">
        <w:rPr>
          <w:rFonts w:ascii="Garamond" w:hAnsi="Garamond"/>
          <w:sz w:val="24"/>
          <w:szCs w:val="24"/>
        </w:rPr>
        <w:t xml:space="preserve"> the salary distribution of facult</w:t>
      </w:r>
      <w:r>
        <w:rPr>
          <w:rFonts w:ascii="Garamond" w:hAnsi="Garamond"/>
          <w:sz w:val="24"/>
          <w:szCs w:val="24"/>
        </w:rPr>
        <w:t>y</w:t>
      </w:r>
      <w:r w:rsidR="002202A2" w:rsidRPr="009D4D38">
        <w:rPr>
          <w:rFonts w:ascii="Garamond" w:hAnsi="Garamond"/>
          <w:sz w:val="24"/>
          <w:szCs w:val="24"/>
        </w:rPr>
        <w:t xml:space="preserve"> in a particular department from 2013 to 2017. </w:t>
      </w:r>
      <w:r>
        <w:rPr>
          <w:rFonts w:ascii="Garamond" w:hAnsi="Garamond"/>
          <w:sz w:val="24"/>
          <w:szCs w:val="24"/>
        </w:rPr>
        <w:t>The plot</w:t>
      </w:r>
      <w:r w:rsidR="002202A2" w:rsidRPr="009D4D38">
        <w:rPr>
          <w:rFonts w:ascii="Garamond" w:hAnsi="Garamond"/>
          <w:sz w:val="24"/>
          <w:szCs w:val="24"/>
        </w:rPr>
        <w:t xml:space="preserve"> i</w:t>
      </w:r>
      <w:r>
        <w:rPr>
          <w:rFonts w:ascii="Garamond" w:hAnsi="Garamond"/>
          <w:sz w:val="24"/>
          <w:szCs w:val="24"/>
        </w:rPr>
        <w:t>ndicates</w:t>
      </w:r>
      <w:r w:rsidR="002202A2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</w:t>
      </w:r>
      <w:r w:rsidR="002202A2" w:rsidRPr="009D4D38">
        <w:rPr>
          <w:rFonts w:ascii="Garamond" w:hAnsi="Garamond"/>
          <w:sz w:val="24"/>
          <w:szCs w:val="24"/>
        </w:rPr>
        <w:t>minimum</w:t>
      </w:r>
      <w:r>
        <w:rPr>
          <w:rFonts w:ascii="Garamond" w:hAnsi="Garamond"/>
          <w:sz w:val="24"/>
          <w:szCs w:val="24"/>
        </w:rPr>
        <w:t xml:space="preserve">, </w:t>
      </w:r>
      <w:r w:rsidR="0025697E" w:rsidRPr="009D4D38">
        <w:rPr>
          <w:rFonts w:ascii="Garamond" w:hAnsi="Garamond"/>
          <w:sz w:val="24"/>
          <w:szCs w:val="24"/>
        </w:rPr>
        <w:t>maximum</w:t>
      </w:r>
      <w:r>
        <w:rPr>
          <w:rFonts w:ascii="Garamond" w:hAnsi="Garamond"/>
          <w:sz w:val="24"/>
          <w:szCs w:val="24"/>
        </w:rPr>
        <w:t>, and median</w:t>
      </w:r>
      <w:r w:rsidR="0025697E" w:rsidRPr="009D4D38">
        <w:rPr>
          <w:rFonts w:ascii="Garamond" w:hAnsi="Garamond"/>
          <w:sz w:val="24"/>
          <w:szCs w:val="24"/>
        </w:rPr>
        <w:t xml:space="preserve"> salary</w:t>
      </w:r>
      <w:r>
        <w:rPr>
          <w:rFonts w:ascii="Garamond" w:hAnsi="Garamond"/>
          <w:sz w:val="24"/>
          <w:szCs w:val="24"/>
        </w:rPr>
        <w:t>,</w:t>
      </w:r>
      <w:r w:rsidR="0025697E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as well as the range from the </w:t>
      </w:r>
      <w:r w:rsidR="0025697E" w:rsidRPr="009D4D38">
        <w:rPr>
          <w:rFonts w:ascii="Garamond" w:hAnsi="Garamond"/>
          <w:sz w:val="24"/>
          <w:szCs w:val="24"/>
        </w:rPr>
        <w:t>first to the third quartile.</w:t>
      </w:r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Instruction:</w:t>
      </w:r>
      <w:r w:rsidRPr="009D4D38">
        <w:rPr>
          <w:rFonts w:ascii="Garamond" w:hAnsi="Garamond"/>
          <w:sz w:val="24"/>
          <w:szCs w:val="24"/>
        </w:rPr>
        <w:t xml:space="preserve"> </w:t>
      </w:r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Select</w:t>
      </w:r>
      <w:r>
        <w:rPr>
          <w:rFonts w:ascii="Garamond" w:hAnsi="Garamond"/>
          <w:sz w:val="24"/>
          <w:szCs w:val="24"/>
        </w:rPr>
        <w:t xml:space="preserve"> </w:t>
      </w:r>
      <w:r w:rsidR="003C36F1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>campus and</w:t>
      </w:r>
      <w:r w:rsidRPr="009D4D38">
        <w:rPr>
          <w:rFonts w:ascii="Garamond" w:hAnsi="Garamond"/>
          <w:sz w:val="24"/>
          <w:szCs w:val="24"/>
        </w:rPr>
        <w:t xml:space="preserve"> </w:t>
      </w:r>
      <w:r w:rsidR="003C36F1">
        <w:rPr>
          <w:rFonts w:ascii="Garamond" w:hAnsi="Garamond"/>
          <w:sz w:val="24"/>
          <w:szCs w:val="24"/>
        </w:rPr>
        <w:t xml:space="preserve">a </w:t>
      </w:r>
      <w:r w:rsidRPr="009D4D38">
        <w:rPr>
          <w:rFonts w:ascii="Garamond" w:hAnsi="Garamond"/>
          <w:sz w:val="24"/>
          <w:szCs w:val="24"/>
        </w:rPr>
        <w:t xml:space="preserve">department </w:t>
      </w:r>
      <w:r>
        <w:rPr>
          <w:rFonts w:ascii="Garamond" w:hAnsi="Garamond"/>
          <w:sz w:val="24"/>
          <w:szCs w:val="24"/>
        </w:rPr>
        <w:t xml:space="preserve">for </w:t>
      </w:r>
      <w:r w:rsidR="003C36F1">
        <w:rPr>
          <w:rFonts w:ascii="Garamond" w:hAnsi="Garamond"/>
          <w:sz w:val="24"/>
          <w:szCs w:val="24"/>
        </w:rPr>
        <w:t xml:space="preserve">generating </w:t>
      </w:r>
      <w:r>
        <w:rPr>
          <w:rFonts w:ascii="Garamond" w:hAnsi="Garamond"/>
          <w:sz w:val="24"/>
          <w:szCs w:val="24"/>
        </w:rPr>
        <w:t>a</w:t>
      </w:r>
      <w:r w:rsidRPr="009D4D38">
        <w:rPr>
          <w:rFonts w:ascii="Garamond" w:hAnsi="Garamond"/>
          <w:sz w:val="24"/>
          <w:szCs w:val="24"/>
        </w:rPr>
        <w:t xml:space="preserve"> graph. </w:t>
      </w:r>
    </w:p>
    <w:p w:rsidR="000A3D3C" w:rsidRPr="009D4D38" w:rsidRDefault="000A3D3C" w:rsidP="0025697E">
      <w:pPr>
        <w:rPr>
          <w:rFonts w:ascii="Garamond" w:hAnsi="Garamond"/>
          <w:sz w:val="24"/>
          <w:szCs w:val="24"/>
        </w:rPr>
      </w:pPr>
    </w:p>
    <w:p w:rsidR="0025697E" w:rsidRPr="009D4D38" w:rsidRDefault="000A3D3C" w:rsidP="0025697E">
      <w:pPr>
        <w:rPr>
          <w:rFonts w:ascii="Garamond" w:hAnsi="Garamond"/>
          <w:b/>
          <w:sz w:val="24"/>
          <w:szCs w:val="24"/>
        </w:rPr>
      </w:pPr>
      <w:r w:rsidRPr="009D4D38">
        <w:rPr>
          <w:rFonts w:ascii="Garamond" w:hAnsi="Garamond"/>
          <w:b/>
          <w:sz w:val="24"/>
          <w:szCs w:val="24"/>
        </w:rPr>
        <w:t>Page 4</w:t>
      </w:r>
      <w:r w:rsidR="0025697E" w:rsidRPr="009D4D38">
        <w:rPr>
          <w:rFonts w:ascii="Garamond" w:hAnsi="Garamond"/>
          <w:b/>
          <w:sz w:val="24"/>
          <w:szCs w:val="24"/>
        </w:rPr>
        <w:t>: Comparison of Faculty’s Salary</w:t>
      </w:r>
      <w:r w:rsidR="00CE3831">
        <w:rPr>
          <w:rFonts w:ascii="Garamond" w:hAnsi="Garamond"/>
          <w:b/>
          <w:sz w:val="24"/>
          <w:szCs w:val="24"/>
        </w:rPr>
        <w:t xml:space="preserve"> Range</w:t>
      </w:r>
      <w:r w:rsidR="0025697E" w:rsidRPr="009D4D38">
        <w:rPr>
          <w:rFonts w:ascii="Garamond" w:hAnsi="Garamond"/>
          <w:b/>
          <w:sz w:val="24"/>
          <w:szCs w:val="24"/>
        </w:rPr>
        <w:t xml:space="preserve"> </w:t>
      </w:r>
      <w:r w:rsidR="00CE3831">
        <w:rPr>
          <w:rFonts w:ascii="Garamond" w:hAnsi="Garamond"/>
          <w:b/>
          <w:sz w:val="24"/>
          <w:szCs w:val="24"/>
        </w:rPr>
        <w:t>(B</w:t>
      </w:r>
      <w:r w:rsidR="0025697E" w:rsidRPr="009D4D38">
        <w:rPr>
          <w:rFonts w:ascii="Garamond" w:hAnsi="Garamond"/>
          <w:b/>
          <w:sz w:val="24"/>
          <w:szCs w:val="24"/>
        </w:rPr>
        <w:t>y Department</w:t>
      </w:r>
      <w:r w:rsidR="00CE3831">
        <w:rPr>
          <w:rFonts w:ascii="Garamond" w:hAnsi="Garamond"/>
          <w:b/>
          <w:sz w:val="24"/>
          <w:szCs w:val="24"/>
        </w:rPr>
        <w:t>)</w:t>
      </w:r>
    </w:p>
    <w:p w:rsidR="000A3D3C" w:rsidRPr="009D4D38" w:rsidRDefault="00CE3831" w:rsidP="000A3D3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b</w:t>
      </w:r>
      <w:r w:rsidR="000A3D3C" w:rsidRPr="009D4D38">
        <w:rPr>
          <w:rFonts w:ascii="Garamond" w:hAnsi="Garamond"/>
          <w:sz w:val="24"/>
          <w:szCs w:val="24"/>
        </w:rPr>
        <w:t xml:space="preserve">ar chart on this page </w:t>
      </w:r>
      <w:r>
        <w:rPr>
          <w:rFonts w:ascii="Garamond" w:hAnsi="Garamond"/>
          <w:sz w:val="24"/>
          <w:szCs w:val="24"/>
        </w:rPr>
        <w:t>compares</w:t>
      </w:r>
      <w:r w:rsidR="000A3D3C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</w:t>
      </w:r>
      <w:r w:rsidR="000A3D3C" w:rsidRPr="009D4D38">
        <w:rPr>
          <w:rFonts w:ascii="Garamond" w:hAnsi="Garamond"/>
          <w:sz w:val="24"/>
          <w:szCs w:val="24"/>
        </w:rPr>
        <w:t xml:space="preserve"> salary distribution between two </w:t>
      </w:r>
      <w:r>
        <w:rPr>
          <w:rFonts w:ascii="Garamond" w:hAnsi="Garamond"/>
          <w:sz w:val="24"/>
          <w:szCs w:val="24"/>
        </w:rPr>
        <w:t>chosen</w:t>
      </w:r>
      <w:r w:rsidR="000A3D3C" w:rsidRPr="009D4D38">
        <w:rPr>
          <w:rFonts w:ascii="Garamond" w:hAnsi="Garamond"/>
          <w:sz w:val="24"/>
          <w:szCs w:val="24"/>
        </w:rPr>
        <w:t xml:space="preserve"> departments. </w:t>
      </w:r>
      <w:r>
        <w:rPr>
          <w:rFonts w:ascii="Garamond" w:hAnsi="Garamond"/>
          <w:sz w:val="24"/>
          <w:szCs w:val="24"/>
        </w:rPr>
        <w:t>X</w:t>
      </w:r>
      <w:r w:rsidR="000A3D3C" w:rsidRPr="009D4D38">
        <w:rPr>
          <w:rFonts w:ascii="Garamond" w:hAnsi="Garamond"/>
          <w:sz w:val="24"/>
          <w:szCs w:val="24"/>
        </w:rPr>
        <w:t xml:space="preserve">-axis </w:t>
      </w:r>
      <w:r>
        <w:rPr>
          <w:rFonts w:ascii="Garamond" w:hAnsi="Garamond"/>
          <w:sz w:val="24"/>
          <w:szCs w:val="24"/>
        </w:rPr>
        <w:t>indicates</w:t>
      </w:r>
      <w:r w:rsidR="000A3D3C" w:rsidRPr="009D4D38">
        <w:rPr>
          <w:rFonts w:ascii="Garamond" w:hAnsi="Garamond"/>
          <w:sz w:val="24"/>
          <w:szCs w:val="24"/>
        </w:rPr>
        <w:t xml:space="preserve"> the proportion of facult</w:t>
      </w:r>
      <w:r w:rsidR="00DE2182">
        <w:rPr>
          <w:rFonts w:ascii="Garamond" w:hAnsi="Garamond"/>
          <w:sz w:val="24"/>
          <w:szCs w:val="24"/>
        </w:rPr>
        <w:t>y</w:t>
      </w:r>
      <w:r w:rsidR="000A3D3C" w:rsidRPr="009D4D38">
        <w:rPr>
          <w:rFonts w:ascii="Garamond" w:hAnsi="Garamond"/>
          <w:sz w:val="24"/>
          <w:szCs w:val="24"/>
        </w:rPr>
        <w:t xml:space="preserve"> in </w:t>
      </w:r>
      <w:r w:rsidR="00DE2182">
        <w:rPr>
          <w:rFonts w:ascii="Garamond" w:hAnsi="Garamond"/>
          <w:sz w:val="24"/>
          <w:szCs w:val="24"/>
        </w:rPr>
        <w:t xml:space="preserve">the </w:t>
      </w:r>
      <w:r w:rsidR="000A3D3C" w:rsidRPr="009D4D38">
        <w:rPr>
          <w:rFonts w:ascii="Garamond" w:hAnsi="Garamond"/>
          <w:sz w:val="24"/>
          <w:szCs w:val="24"/>
        </w:rPr>
        <w:t>two departments.</w:t>
      </w:r>
      <w:r>
        <w:rPr>
          <w:rFonts w:ascii="Garamond" w:hAnsi="Garamond"/>
          <w:sz w:val="24"/>
          <w:szCs w:val="24"/>
        </w:rPr>
        <w:t xml:space="preserve"> Y</w:t>
      </w:r>
      <w:r w:rsidRPr="009D4D38">
        <w:rPr>
          <w:rFonts w:ascii="Garamond" w:hAnsi="Garamond"/>
          <w:sz w:val="24"/>
          <w:szCs w:val="24"/>
        </w:rPr>
        <w:t xml:space="preserve">-axis represents salary </w:t>
      </w:r>
      <w:r>
        <w:rPr>
          <w:rFonts w:ascii="Garamond" w:hAnsi="Garamond"/>
          <w:sz w:val="24"/>
          <w:szCs w:val="24"/>
        </w:rPr>
        <w:t>range</w:t>
      </w:r>
      <w:r w:rsidRPr="009D4D38">
        <w:rPr>
          <w:rFonts w:ascii="Garamond" w:hAnsi="Garamond"/>
          <w:sz w:val="24"/>
          <w:szCs w:val="24"/>
        </w:rPr>
        <w:t>.</w:t>
      </w:r>
    </w:p>
    <w:p w:rsidR="00A15AF8" w:rsidRPr="009D4D38" w:rsidRDefault="00A15AF8" w:rsidP="00A15AF8">
      <w:pPr>
        <w:rPr>
          <w:ins w:id="2" w:author="whyyellowsea" w:date="2018-04-19T21:54:00Z"/>
          <w:rFonts w:ascii="Garamond" w:hAnsi="Garamond"/>
          <w:sz w:val="24"/>
          <w:szCs w:val="24"/>
        </w:rPr>
      </w:pPr>
      <w:ins w:id="3" w:author="whyyellowsea" w:date="2018-04-19T21:54:00Z">
        <w:r>
          <w:rPr>
            <w:rFonts w:ascii="Garamond" w:hAnsi="Garamond"/>
            <w:sz w:val="24"/>
            <w:szCs w:val="24"/>
          </w:rPr>
          <w:t>PLEASE CHANGE THE WORDING if the graph is changed to another style.</w:t>
        </w:r>
      </w:ins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Instruction:</w:t>
      </w:r>
      <w:r w:rsidRPr="009D4D38">
        <w:rPr>
          <w:rFonts w:ascii="Garamond" w:hAnsi="Garamond"/>
          <w:sz w:val="24"/>
          <w:szCs w:val="24"/>
        </w:rPr>
        <w:t xml:space="preserve"> </w:t>
      </w:r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Select</w:t>
      </w:r>
      <w:r w:rsidR="00512005">
        <w:rPr>
          <w:rFonts w:ascii="Garamond" w:hAnsi="Garamond"/>
          <w:sz w:val="24"/>
          <w:szCs w:val="24"/>
        </w:rPr>
        <w:t xml:space="preserve"> the campus, the department, and the </w:t>
      </w:r>
      <w:r w:rsidRPr="009D4D38">
        <w:rPr>
          <w:rFonts w:ascii="Garamond" w:hAnsi="Garamond"/>
          <w:sz w:val="24"/>
          <w:szCs w:val="24"/>
        </w:rPr>
        <w:t xml:space="preserve">year </w:t>
      </w:r>
      <w:r>
        <w:rPr>
          <w:rFonts w:ascii="Garamond" w:hAnsi="Garamond"/>
          <w:sz w:val="24"/>
          <w:szCs w:val="24"/>
        </w:rPr>
        <w:t>of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 two departments for comparison</w:t>
      </w:r>
      <w:r w:rsidRPr="009D4D38">
        <w:rPr>
          <w:rFonts w:ascii="Garamond" w:hAnsi="Garamond"/>
          <w:sz w:val="24"/>
          <w:szCs w:val="24"/>
        </w:rPr>
        <w:t xml:space="preserve">. </w:t>
      </w:r>
    </w:p>
    <w:p w:rsidR="00DE2182" w:rsidRDefault="00DE2182" w:rsidP="000A357F">
      <w:pPr>
        <w:rPr>
          <w:rFonts w:ascii="Garamond" w:hAnsi="Garamond"/>
          <w:b/>
          <w:sz w:val="24"/>
          <w:szCs w:val="24"/>
        </w:rPr>
      </w:pPr>
    </w:p>
    <w:p w:rsidR="00024D8E" w:rsidRPr="009D4D38" w:rsidRDefault="000A3D3C" w:rsidP="000A357F">
      <w:pPr>
        <w:rPr>
          <w:rFonts w:ascii="Garamond" w:hAnsi="Garamond"/>
          <w:b/>
          <w:sz w:val="24"/>
          <w:szCs w:val="24"/>
        </w:rPr>
      </w:pPr>
      <w:r w:rsidRPr="009D4D38">
        <w:rPr>
          <w:rFonts w:ascii="Garamond" w:hAnsi="Garamond"/>
          <w:b/>
          <w:sz w:val="24"/>
          <w:szCs w:val="24"/>
        </w:rPr>
        <w:t>Page 5</w:t>
      </w:r>
      <w:r w:rsidR="00024D8E" w:rsidRPr="009D4D38">
        <w:rPr>
          <w:rFonts w:ascii="Garamond" w:hAnsi="Garamond"/>
          <w:b/>
          <w:sz w:val="24"/>
          <w:szCs w:val="24"/>
        </w:rPr>
        <w:t xml:space="preserve">: </w:t>
      </w:r>
      <w:r w:rsidR="00AE2523">
        <w:rPr>
          <w:rFonts w:ascii="Garamond" w:hAnsi="Garamond"/>
          <w:b/>
          <w:sz w:val="24"/>
          <w:szCs w:val="24"/>
        </w:rPr>
        <w:t xml:space="preserve">Population of Faculty in a Department and </w:t>
      </w:r>
      <w:r w:rsidR="00024D8E" w:rsidRPr="009D4D38">
        <w:rPr>
          <w:rFonts w:ascii="Garamond" w:hAnsi="Garamond"/>
          <w:b/>
          <w:sz w:val="24"/>
          <w:szCs w:val="24"/>
        </w:rPr>
        <w:t xml:space="preserve">Comparison of Median Salary </w:t>
      </w:r>
      <w:r w:rsidR="00AE2523">
        <w:rPr>
          <w:rFonts w:ascii="Garamond" w:hAnsi="Garamond"/>
          <w:b/>
          <w:sz w:val="24"/>
          <w:szCs w:val="24"/>
        </w:rPr>
        <w:t>(By Department) across Campuses</w:t>
      </w:r>
    </w:p>
    <w:p w:rsidR="0025697E" w:rsidRPr="009D4D38" w:rsidRDefault="00AE2523" w:rsidP="000A35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p</w:t>
      </w:r>
      <w:r w:rsidR="000A3D3C" w:rsidRPr="009D4D38">
        <w:rPr>
          <w:rFonts w:ascii="Garamond" w:hAnsi="Garamond"/>
          <w:sz w:val="24"/>
          <w:szCs w:val="24"/>
        </w:rPr>
        <w:t xml:space="preserve">ie chart and </w:t>
      </w:r>
      <w:r>
        <w:rPr>
          <w:rFonts w:ascii="Garamond" w:hAnsi="Garamond"/>
          <w:sz w:val="24"/>
          <w:szCs w:val="24"/>
        </w:rPr>
        <w:t xml:space="preserve">the </w:t>
      </w:r>
      <w:r w:rsidR="000A3D3C" w:rsidRPr="009D4D38">
        <w:rPr>
          <w:rFonts w:ascii="Garamond" w:hAnsi="Garamond"/>
          <w:sz w:val="24"/>
          <w:szCs w:val="24"/>
        </w:rPr>
        <w:t>bar/line</w:t>
      </w:r>
      <w:r>
        <w:rPr>
          <w:rFonts w:ascii="Garamond" w:hAnsi="Garamond"/>
          <w:sz w:val="24"/>
          <w:szCs w:val="24"/>
        </w:rPr>
        <w:t xml:space="preserve"> graph</w:t>
      </w:r>
      <w:r w:rsidR="000A3D3C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here inform</w:t>
      </w:r>
      <w:r w:rsidR="000A3D3C" w:rsidRPr="009D4D38">
        <w:rPr>
          <w:rFonts w:ascii="Garamond" w:hAnsi="Garamond"/>
          <w:sz w:val="24"/>
          <w:szCs w:val="24"/>
        </w:rPr>
        <w:t xml:space="preserve"> the </w:t>
      </w:r>
      <w:r>
        <w:rPr>
          <w:rFonts w:ascii="Garamond" w:hAnsi="Garamond"/>
          <w:sz w:val="24"/>
          <w:szCs w:val="24"/>
        </w:rPr>
        <w:t xml:space="preserve">population of faculty members of a selected department </w:t>
      </w:r>
      <w:r w:rsidR="006A153B">
        <w:rPr>
          <w:rFonts w:ascii="Garamond" w:hAnsi="Garamond"/>
          <w:sz w:val="24"/>
          <w:szCs w:val="24"/>
        </w:rPr>
        <w:t xml:space="preserve">common </w:t>
      </w:r>
      <w:r>
        <w:rPr>
          <w:rFonts w:ascii="Garamond" w:hAnsi="Garamond"/>
          <w:sz w:val="24"/>
          <w:szCs w:val="24"/>
        </w:rPr>
        <w:t xml:space="preserve">across </w:t>
      </w:r>
      <w:r w:rsidR="00DE2182">
        <w:rPr>
          <w:rFonts w:ascii="Garamond" w:hAnsi="Garamond"/>
          <w:sz w:val="24"/>
          <w:szCs w:val="24"/>
        </w:rPr>
        <w:t xml:space="preserve">the three </w:t>
      </w:r>
      <w:r w:rsidR="006A153B">
        <w:rPr>
          <w:rFonts w:ascii="Garamond" w:hAnsi="Garamond"/>
          <w:sz w:val="24"/>
          <w:szCs w:val="24"/>
        </w:rPr>
        <w:t xml:space="preserve">campuses and the </w:t>
      </w:r>
      <w:r w:rsidR="004908E5" w:rsidRPr="009D4D38">
        <w:rPr>
          <w:rFonts w:ascii="Garamond" w:hAnsi="Garamond"/>
          <w:sz w:val="24"/>
          <w:szCs w:val="24"/>
        </w:rPr>
        <w:t>median salary in</w:t>
      </w:r>
      <w:r w:rsidR="006A153B">
        <w:rPr>
          <w:rFonts w:ascii="Garamond" w:hAnsi="Garamond"/>
          <w:sz w:val="24"/>
          <w:szCs w:val="24"/>
        </w:rPr>
        <w:t xml:space="preserve"> the </w:t>
      </w:r>
      <w:r w:rsidR="004908E5" w:rsidRPr="009D4D38">
        <w:rPr>
          <w:rFonts w:ascii="Garamond" w:hAnsi="Garamond"/>
          <w:sz w:val="24"/>
          <w:szCs w:val="24"/>
        </w:rPr>
        <w:t>department.</w:t>
      </w:r>
    </w:p>
    <w:p w:rsidR="004908E5" w:rsidRPr="009D4D38" w:rsidRDefault="006A153B" w:rsidP="000A35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p</w:t>
      </w:r>
      <w:r w:rsidR="004908E5" w:rsidRPr="009D4D38">
        <w:rPr>
          <w:rFonts w:ascii="Garamond" w:hAnsi="Garamond"/>
          <w:sz w:val="24"/>
          <w:szCs w:val="24"/>
        </w:rPr>
        <w:t xml:space="preserve">ie chart shows the proportion of </w:t>
      </w:r>
      <w:r>
        <w:rPr>
          <w:rFonts w:ascii="Garamond" w:hAnsi="Garamond"/>
          <w:sz w:val="24"/>
          <w:szCs w:val="24"/>
        </w:rPr>
        <w:t>faculty in the department in</w:t>
      </w:r>
      <w:r w:rsidR="004908E5" w:rsidRPr="009D4D38">
        <w:rPr>
          <w:rFonts w:ascii="Garamond" w:hAnsi="Garamond"/>
          <w:sz w:val="24"/>
          <w:szCs w:val="24"/>
        </w:rPr>
        <w:t xml:space="preserve"> each campus </w:t>
      </w:r>
      <w:r>
        <w:rPr>
          <w:rFonts w:ascii="Garamond" w:hAnsi="Garamond"/>
          <w:sz w:val="24"/>
          <w:szCs w:val="24"/>
        </w:rPr>
        <w:t>over</w:t>
      </w:r>
      <w:r w:rsidR="004908E5" w:rsidRPr="009D4D38">
        <w:rPr>
          <w:rFonts w:ascii="Garamond" w:hAnsi="Garamond"/>
          <w:sz w:val="24"/>
          <w:szCs w:val="24"/>
        </w:rPr>
        <w:t xml:space="preserve"> the total sample size.</w:t>
      </w:r>
    </w:p>
    <w:p w:rsidR="004908E5" w:rsidRPr="009D4D38" w:rsidRDefault="006A153B" w:rsidP="000A357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b</w:t>
      </w:r>
      <w:r w:rsidR="004908E5" w:rsidRPr="009D4D38">
        <w:rPr>
          <w:rFonts w:ascii="Garamond" w:hAnsi="Garamond"/>
          <w:sz w:val="24"/>
          <w:szCs w:val="24"/>
        </w:rPr>
        <w:t>ar/line</w:t>
      </w:r>
      <w:r>
        <w:rPr>
          <w:rFonts w:ascii="Garamond" w:hAnsi="Garamond"/>
          <w:sz w:val="24"/>
          <w:szCs w:val="24"/>
        </w:rPr>
        <w:t xml:space="preserve"> graph</w:t>
      </w:r>
      <w:r w:rsidR="004908E5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informs the number of faculty in the selected department and also compares the</w:t>
      </w:r>
      <w:r w:rsidR="00E020BE" w:rsidRPr="009D4D38">
        <w:rPr>
          <w:rFonts w:ascii="Garamond" w:hAnsi="Garamond"/>
          <w:sz w:val="24"/>
          <w:szCs w:val="24"/>
        </w:rPr>
        <w:t xml:space="preserve"> median salary </w:t>
      </w:r>
      <w:r>
        <w:rPr>
          <w:rFonts w:ascii="Garamond" w:hAnsi="Garamond"/>
          <w:sz w:val="24"/>
          <w:szCs w:val="24"/>
        </w:rPr>
        <w:t>of faculty</w:t>
      </w:r>
      <w:r w:rsidR="00E020BE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across</w:t>
      </w:r>
      <w:r w:rsidR="00E020BE" w:rsidRPr="009D4D3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</w:t>
      </w:r>
      <w:r w:rsidR="004908E5" w:rsidRPr="009D4D38">
        <w:rPr>
          <w:rFonts w:ascii="Garamond" w:hAnsi="Garamond"/>
          <w:sz w:val="24"/>
          <w:szCs w:val="24"/>
        </w:rPr>
        <w:t>three campuses</w:t>
      </w:r>
      <w:r w:rsidR="00E020BE" w:rsidRPr="009D4D38">
        <w:rPr>
          <w:rFonts w:ascii="Garamond" w:hAnsi="Garamond"/>
          <w:sz w:val="24"/>
          <w:szCs w:val="24"/>
        </w:rPr>
        <w:t>.</w:t>
      </w:r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Instruction:</w:t>
      </w:r>
      <w:r w:rsidRPr="009D4D38">
        <w:rPr>
          <w:rFonts w:ascii="Garamond" w:hAnsi="Garamond"/>
          <w:sz w:val="24"/>
          <w:szCs w:val="24"/>
        </w:rPr>
        <w:t xml:space="preserve"> </w:t>
      </w:r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>Select</w:t>
      </w:r>
      <w:r>
        <w:rPr>
          <w:rFonts w:ascii="Garamond" w:hAnsi="Garamond"/>
          <w:sz w:val="24"/>
          <w:szCs w:val="24"/>
        </w:rPr>
        <w:t xml:space="preserve"> </w:t>
      </w:r>
      <w:r w:rsidR="00512005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>department</w:t>
      </w:r>
      <w:r w:rsidRPr="009D4D38">
        <w:rPr>
          <w:rFonts w:ascii="Garamond" w:hAnsi="Garamond"/>
          <w:sz w:val="24"/>
          <w:szCs w:val="24"/>
        </w:rPr>
        <w:t xml:space="preserve"> and </w:t>
      </w:r>
      <w:r w:rsidR="00512005">
        <w:rPr>
          <w:rFonts w:ascii="Garamond" w:hAnsi="Garamond"/>
          <w:sz w:val="24"/>
          <w:szCs w:val="24"/>
        </w:rPr>
        <w:t xml:space="preserve">a </w:t>
      </w:r>
      <w:r w:rsidRPr="009D4D38">
        <w:rPr>
          <w:rFonts w:ascii="Garamond" w:hAnsi="Garamond"/>
          <w:sz w:val="24"/>
          <w:szCs w:val="24"/>
        </w:rPr>
        <w:t xml:space="preserve">year </w:t>
      </w:r>
      <w:r>
        <w:rPr>
          <w:rFonts w:ascii="Garamond" w:hAnsi="Garamond"/>
          <w:sz w:val="24"/>
          <w:szCs w:val="24"/>
        </w:rPr>
        <w:t>for the</w:t>
      </w:r>
      <w:r w:rsidRPr="009D4D38">
        <w:rPr>
          <w:rFonts w:ascii="Garamond" w:hAnsi="Garamond"/>
          <w:sz w:val="24"/>
          <w:szCs w:val="24"/>
        </w:rPr>
        <w:t xml:space="preserve"> graph</w:t>
      </w:r>
      <w:r>
        <w:rPr>
          <w:rFonts w:ascii="Garamond" w:hAnsi="Garamond"/>
          <w:sz w:val="24"/>
          <w:szCs w:val="24"/>
        </w:rPr>
        <w:t>s</w:t>
      </w:r>
      <w:r w:rsidRPr="009D4D38">
        <w:rPr>
          <w:rFonts w:ascii="Garamond" w:hAnsi="Garamond"/>
          <w:sz w:val="24"/>
          <w:szCs w:val="24"/>
        </w:rPr>
        <w:t xml:space="preserve">. </w:t>
      </w:r>
    </w:p>
    <w:p w:rsidR="00DE2182" w:rsidRPr="009D4D38" w:rsidRDefault="00DE2182" w:rsidP="000A357F">
      <w:pPr>
        <w:rPr>
          <w:rFonts w:ascii="Garamond" w:hAnsi="Garamond"/>
          <w:sz w:val="24"/>
          <w:szCs w:val="24"/>
        </w:rPr>
      </w:pPr>
    </w:p>
    <w:p w:rsidR="00024D8E" w:rsidRPr="009D4D38" w:rsidRDefault="000A3D3C" w:rsidP="000A357F">
      <w:pPr>
        <w:rPr>
          <w:rFonts w:ascii="Garamond" w:hAnsi="Garamond"/>
          <w:b/>
          <w:sz w:val="24"/>
          <w:szCs w:val="24"/>
        </w:rPr>
      </w:pPr>
      <w:r w:rsidRPr="009D4D38">
        <w:rPr>
          <w:rFonts w:ascii="Garamond" w:hAnsi="Garamond"/>
          <w:b/>
          <w:sz w:val="24"/>
          <w:szCs w:val="24"/>
        </w:rPr>
        <w:t>Page 6</w:t>
      </w:r>
      <w:r w:rsidR="00024D8E" w:rsidRPr="009D4D38">
        <w:rPr>
          <w:rFonts w:ascii="Garamond" w:hAnsi="Garamond"/>
          <w:b/>
          <w:sz w:val="24"/>
          <w:szCs w:val="24"/>
        </w:rPr>
        <w:t xml:space="preserve">: </w:t>
      </w:r>
      <w:r w:rsidR="002753DB">
        <w:rPr>
          <w:rFonts w:ascii="Garamond" w:hAnsi="Garamond"/>
          <w:b/>
          <w:sz w:val="24"/>
          <w:szCs w:val="24"/>
        </w:rPr>
        <w:t xml:space="preserve">Departments with </w:t>
      </w:r>
      <w:r w:rsidR="006A153B">
        <w:rPr>
          <w:rFonts w:ascii="Garamond" w:hAnsi="Garamond"/>
          <w:b/>
          <w:sz w:val="24"/>
          <w:szCs w:val="24"/>
        </w:rPr>
        <w:t>Top Ten</w:t>
      </w:r>
      <w:r w:rsidR="00024D8E" w:rsidRPr="009D4D38">
        <w:rPr>
          <w:rFonts w:ascii="Garamond" w:hAnsi="Garamond"/>
          <w:b/>
          <w:sz w:val="24"/>
          <w:szCs w:val="24"/>
        </w:rPr>
        <w:t xml:space="preserve"> </w:t>
      </w:r>
      <w:r w:rsidR="006A153B">
        <w:rPr>
          <w:rFonts w:ascii="Garamond" w:hAnsi="Garamond"/>
          <w:b/>
          <w:sz w:val="24"/>
          <w:szCs w:val="24"/>
        </w:rPr>
        <w:t xml:space="preserve">Median Salary </w:t>
      </w:r>
      <w:r w:rsidR="002753DB">
        <w:rPr>
          <w:rFonts w:ascii="Garamond" w:hAnsi="Garamond"/>
          <w:b/>
          <w:sz w:val="24"/>
          <w:szCs w:val="24"/>
        </w:rPr>
        <w:t>(B</w:t>
      </w:r>
      <w:r w:rsidR="00024D8E" w:rsidRPr="009D4D38">
        <w:rPr>
          <w:rFonts w:ascii="Garamond" w:hAnsi="Garamond"/>
          <w:b/>
          <w:sz w:val="24"/>
          <w:szCs w:val="24"/>
        </w:rPr>
        <w:t xml:space="preserve">y </w:t>
      </w:r>
      <w:r w:rsidR="002753DB">
        <w:rPr>
          <w:rFonts w:ascii="Garamond" w:hAnsi="Garamond"/>
          <w:b/>
          <w:sz w:val="24"/>
          <w:szCs w:val="24"/>
        </w:rPr>
        <w:t>C</w:t>
      </w:r>
      <w:r w:rsidR="00024D8E" w:rsidRPr="009D4D38">
        <w:rPr>
          <w:rFonts w:ascii="Garamond" w:hAnsi="Garamond"/>
          <w:b/>
          <w:sz w:val="24"/>
          <w:szCs w:val="24"/>
        </w:rPr>
        <w:t>ampus</w:t>
      </w:r>
      <w:r w:rsidR="002753DB">
        <w:rPr>
          <w:rFonts w:ascii="Garamond" w:hAnsi="Garamond"/>
          <w:b/>
          <w:sz w:val="24"/>
          <w:szCs w:val="24"/>
        </w:rPr>
        <w:t>)</w:t>
      </w:r>
    </w:p>
    <w:p w:rsidR="0086412A" w:rsidRPr="009D4D38" w:rsidRDefault="00377C65">
      <w:pPr>
        <w:rPr>
          <w:rFonts w:ascii="Garamond" w:hAnsi="Garamond"/>
          <w:sz w:val="24"/>
          <w:szCs w:val="24"/>
        </w:rPr>
      </w:pPr>
      <w:r w:rsidRPr="009D4D38">
        <w:rPr>
          <w:rFonts w:ascii="Garamond" w:hAnsi="Garamond"/>
          <w:sz w:val="24"/>
          <w:szCs w:val="24"/>
        </w:rPr>
        <w:t xml:space="preserve">The </w:t>
      </w:r>
      <w:r w:rsidR="002753DB">
        <w:rPr>
          <w:rFonts w:ascii="Garamond" w:hAnsi="Garamond"/>
          <w:sz w:val="24"/>
          <w:szCs w:val="24"/>
        </w:rPr>
        <w:t xml:space="preserve">following </w:t>
      </w:r>
      <w:r w:rsidRPr="009D4D38">
        <w:rPr>
          <w:rFonts w:ascii="Garamond" w:hAnsi="Garamond"/>
          <w:sz w:val="24"/>
          <w:szCs w:val="24"/>
        </w:rPr>
        <w:t>three b</w:t>
      </w:r>
      <w:r w:rsidR="00E020BE" w:rsidRPr="009D4D38">
        <w:rPr>
          <w:rFonts w:ascii="Garamond" w:hAnsi="Garamond"/>
          <w:sz w:val="24"/>
          <w:szCs w:val="24"/>
        </w:rPr>
        <w:t xml:space="preserve">ar </w:t>
      </w:r>
      <w:r w:rsidR="002753DB">
        <w:rPr>
          <w:rFonts w:ascii="Garamond" w:hAnsi="Garamond"/>
          <w:sz w:val="24"/>
          <w:szCs w:val="24"/>
        </w:rPr>
        <w:t>graphs</w:t>
      </w:r>
      <w:r w:rsidR="00E020BE" w:rsidRPr="009D4D38">
        <w:rPr>
          <w:rFonts w:ascii="Garamond" w:hAnsi="Garamond"/>
          <w:sz w:val="24"/>
          <w:szCs w:val="24"/>
        </w:rPr>
        <w:t xml:space="preserve"> show the </w:t>
      </w:r>
      <w:r w:rsidR="002753DB">
        <w:rPr>
          <w:rFonts w:ascii="Garamond" w:hAnsi="Garamond"/>
          <w:sz w:val="24"/>
          <w:szCs w:val="24"/>
        </w:rPr>
        <w:t xml:space="preserve">departments in each campus with the </w:t>
      </w:r>
      <w:r w:rsidR="00E020BE" w:rsidRPr="009D4D38">
        <w:rPr>
          <w:rFonts w:ascii="Garamond" w:hAnsi="Garamond"/>
          <w:sz w:val="24"/>
          <w:szCs w:val="24"/>
        </w:rPr>
        <w:t xml:space="preserve">top </w:t>
      </w:r>
      <w:r w:rsidR="002753DB">
        <w:rPr>
          <w:rFonts w:ascii="Garamond" w:hAnsi="Garamond"/>
          <w:sz w:val="24"/>
          <w:szCs w:val="24"/>
        </w:rPr>
        <w:t>ten</w:t>
      </w:r>
      <w:r w:rsidR="00E020BE" w:rsidRPr="009D4D38">
        <w:rPr>
          <w:rFonts w:ascii="Garamond" w:hAnsi="Garamond"/>
          <w:sz w:val="24"/>
          <w:szCs w:val="24"/>
        </w:rPr>
        <w:t xml:space="preserve"> </w:t>
      </w:r>
      <w:r w:rsidR="00FE67A7" w:rsidRPr="009D4D38">
        <w:rPr>
          <w:rFonts w:ascii="Garamond" w:hAnsi="Garamond"/>
          <w:sz w:val="24"/>
          <w:szCs w:val="24"/>
        </w:rPr>
        <w:t>median salar</w:t>
      </w:r>
      <w:r w:rsidR="002753DB">
        <w:rPr>
          <w:rFonts w:ascii="Garamond" w:hAnsi="Garamond"/>
          <w:sz w:val="24"/>
          <w:szCs w:val="24"/>
        </w:rPr>
        <w:t>ies</w:t>
      </w:r>
      <w:r w:rsidRPr="009D4D38">
        <w:rPr>
          <w:rFonts w:ascii="Garamond" w:hAnsi="Garamond"/>
          <w:sz w:val="24"/>
          <w:szCs w:val="24"/>
        </w:rPr>
        <w:t>.</w:t>
      </w:r>
    </w:p>
    <w:p w:rsidR="002753DB" w:rsidRDefault="002753DB">
      <w:pPr>
        <w:rPr>
          <w:rFonts w:ascii="Garamond" w:hAnsi="Garamond"/>
          <w:sz w:val="24"/>
          <w:szCs w:val="24"/>
        </w:rPr>
      </w:pPr>
      <w:bookmarkStart w:id="4" w:name="_GoBack"/>
      <w:bookmarkEnd w:id="4"/>
    </w:p>
    <w:p w:rsidR="002753DB" w:rsidRDefault="002753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Please put this as another page rather than a tab</w:t>
      </w:r>
    </w:p>
    <w:p w:rsidR="002753DB" w:rsidRPr="00A15AF8" w:rsidRDefault="002753DB">
      <w:pPr>
        <w:rPr>
          <w:rFonts w:ascii="Garamond" w:hAnsi="Garamond"/>
          <w:b/>
          <w:sz w:val="24"/>
          <w:szCs w:val="24"/>
        </w:rPr>
      </w:pPr>
      <w:r w:rsidRPr="00A15AF8">
        <w:rPr>
          <w:rFonts w:ascii="Garamond" w:hAnsi="Garamond"/>
          <w:b/>
          <w:sz w:val="24"/>
          <w:szCs w:val="24"/>
        </w:rPr>
        <w:t>Page 7: Department</w:t>
      </w:r>
      <w:r w:rsidR="00DE2182" w:rsidRPr="00A15AF8">
        <w:rPr>
          <w:rFonts w:ascii="Garamond" w:hAnsi="Garamond"/>
          <w:b/>
          <w:sz w:val="24"/>
          <w:szCs w:val="24"/>
        </w:rPr>
        <w:t>s</w:t>
      </w:r>
      <w:r w:rsidRPr="00A15AF8">
        <w:rPr>
          <w:rFonts w:ascii="Garamond" w:hAnsi="Garamond"/>
          <w:b/>
          <w:sz w:val="24"/>
          <w:szCs w:val="24"/>
        </w:rPr>
        <w:t xml:space="preserve"> with Top Ten Median Salary (By Position)</w:t>
      </w:r>
    </w:p>
    <w:p w:rsidR="002753DB" w:rsidRDefault="002753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following three bar graphs show the departments in each campus with the top ten median salaries for </w:t>
      </w:r>
      <w:r w:rsidR="00DE2182">
        <w:rPr>
          <w:rFonts w:ascii="Garamond" w:hAnsi="Garamond"/>
          <w:sz w:val="24"/>
          <w:szCs w:val="24"/>
        </w:rPr>
        <w:t>a chosen position</w:t>
      </w:r>
      <w:r>
        <w:rPr>
          <w:rFonts w:ascii="Garamond" w:hAnsi="Garamond"/>
          <w:sz w:val="24"/>
          <w:szCs w:val="24"/>
        </w:rPr>
        <w:t>.</w:t>
      </w:r>
    </w:p>
    <w:p w:rsidR="00DE2182" w:rsidRPr="009D4D38" w:rsidRDefault="00DE2182" w:rsidP="00DE21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Instruction:</w:t>
      </w:r>
      <w:r w:rsidRPr="009D4D38">
        <w:rPr>
          <w:rFonts w:ascii="Garamond" w:hAnsi="Garamond"/>
          <w:sz w:val="24"/>
          <w:szCs w:val="24"/>
        </w:rPr>
        <w:t xml:space="preserve"> </w:t>
      </w:r>
    </w:p>
    <w:p w:rsidR="00DE2182" w:rsidRPr="009D4D38" w:rsidRDefault="00512005" w:rsidP="00DE218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Choose a</w:t>
      </w:r>
      <w:r w:rsidR="00DE2182">
        <w:rPr>
          <w:rFonts w:ascii="Garamond" w:hAnsi="Garamond"/>
          <w:sz w:val="24"/>
          <w:szCs w:val="24"/>
        </w:rPr>
        <w:t xml:space="preserve"> position</w:t>
      </w:r>
      <w:r w:rsidR="004C5604">
        <w:rPr>
          <w:rFonts w:ascii="Garamond" w:hAnsi="Garamond"/>
          <w:sz w:val="24"/>
          <w:szCs w:val="24"/>
        </w:rPr>
        <w:t xml:space="preserve"> for </w:t>
      </w:r>
      <w:r>
        <w:rPr>
          <w:rFonts w:ascii="Garamond" w:hAnsi="Garamond"/>
          <w:sz w:val="24"/>
          <w:szCs w:val="24"/>
        </w:rPr>
        <w:t xml:space="preserve">generating </w:t>
      </w:r>
      <w:r w:rsidR="004C5604">
        <w:rPr>
          <w:rFonts w:ascii="Garamond" w:hAnsi="Garamond"/>
          <w:sz w:val="24"/>
          <w:szCs w:val="24"/>
        </w:rPr>
        <w:t>graphs</w:t>
      </w:r>
      <w:r w:rsidR="00DE2182" w:rsidRPr="009D4D38">
        <w:rPr>
          <w:rFonts w:ascii="Garamond" w:hAnsi="Garamond"/>
          <w:sz w:val="24"/>
          <w:szCs w:val="24"/>
        </w:rPr>
        <w:t xml:space="preserve">. </w:t>
      </w:r>
    </w:p>
    <w:p w:rsidR="002753DB" w:rsidRPr="009D4D38" w:rsidRDefault="002753DB">
      <w:pPr>
        <w:rPr>
          <w:rFonts w:ascii="Garamond" w:hAnsi="Garamond"/>
          <w:sz w:val="24"/>
          <w:szCs w:val="24"/>
        </w:rPr>
      </w:pPr>
    </w:p>
    <w:sectPr w:rsidR="002753DB" w:rsidRPr="009D4D38" w:rsidSect="0062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hyyellowsea" w:date="2018-04-19T17:09:00Z" w:initials="w">
    <w:p w:rsidR="007619F8" w:rsidRDefault="007619F8">
      <w:pPr>
        <w:pStyle w:val="CommentText"/>
      </w:pPr>
      <w:r>
        <w:rPr>
          <w:rStyle w:val="CommentReference"/>
        </w:rPr>
        <w:annotationRef/>
      </w:r>
      <w:r>
        <w:t>Add link please.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49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3CF60A1"/>
    <w:multiLevelType w:val="hybridMultilevel"/>
    <w:tmpl w:val="897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779B2"/>
    <w:multiLevelType w:val="hybridMultilevel"/>
    <w:tmpl w:val="982A2B74"/>
    <w:lvl w:ilvl="0" w:tplc="E0247FB4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049B1"/>
    <w:rsid w:val="00017987"/>
    <w:rsid w:val="00024D8E"/>
    <w:rsid w:val="0004377F"/>
    <w:rsid w:val="000A357F"/>
    <w:rsid w:val="000A3D3C"/>
    <w:rsid w:val="002176C6"/>
    <w:rsid w:val="002202A2"/>
    <w:rsid w:val="002336E5"/>
    <w:rsid w:val="00234BCF"/>
    <w:rsid w:val="0025697E"/>
    <w:rsid w:val="002753DB"/>
    <w:rsid w:val="00283FD4"/>
    <w:rsid w:val="002E4351"/>
    <w:rsid w:val="00342892"/>
    <w:rsid w:val="00345205"/>
    <w:rsid w:val="00377C65"/>
    <w:rsid w:val="003C36F1"/>
    <w:rsid w:val="003C7B15"/>
    <w:rsid w:val="00401FE8"/>
    <w:rsid w:val="00414DFE"/>
    <w:rsid w:val="004908E5"/>
    <w:rsid w:val="004C5604"/>
    <w:rsid w:val="004D7D5E"/>
    <w:rsid w:val="00512005"/>
    <w:rsid w:val="00590F40"/>
    <w:rsid w:val="005E1E70"/>
    <w:rsid w:val="00626751"/>
    <w:rsid w:val="006A153B"/>
    <w:rsid w:val="007049B1"/>
    <w:rsid w:val="00744C13"/>
    <w:rsid w:val="007619F8"/>
    <w:rsid w:val="00815F33"/>
    <w:rsid w:val="0086412A"/>
    <w:rsid w:val="009D4D38"/>
    <w:rsid w:val="009F445E"/>
    <w:rsid w:val="00A15AF8"/>
    <w:rsid w:val="00AE2523"/>
    <w:rsid w:val="00B5155D"/>
    <w:rsid w:val="00CE3831"/>
    <w:rsid w:val="00CF6979"/>
    <w:rsid w:val="00D162AC"/>
    <w:rsid w:val="00D51AE3"/>
    <w:rsid w:val="00DE2182"/>
    <w:rsid w:val="00E020BE"/>
    <w:rsid w:val="00F1511F"/>
    <w:rsid w:val="00FE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3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1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9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Liu</dc:creator>
  <cp:keywords/>
  <dc:description/>
  <cp:lastModifiedBy>whyyellowsea</cp:lastModifiedBy>
  <cp:revision>11</cp:revision>
  <dcterms:created xsi:type="dcterms:W3CDTF">2018-04-19T01:01:00Z</dcterms:created>
  <dcterms:modified xsi:type="dcterms:W3CDTF">2018-04-20T02:54:00Z</dcterms:modified>
</cp:coreProperties>
</file>